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6A747" w14:textId="02A921D4" w:rsidR="00FA4652" w:rsidRDefault="00B330A7" w:rsidP="00B330A7">
      <w:pPr>
        <w:pStyle w:val="Heading3"/>
        <w:rPr>
          <w:sz w:val="28"/>
          <w:lang w:val="en-US"/>
        </w:rPr>
      </w:pPr>
      <w:r w:rsidRPr="00B330A7">
        <w:rPr>
          <w:sz w:val="28"/>
          <w:lang w:val="en-US"/>
        </w:rPr>
        <w:t xml:space="preserve">Introduction </w:t>
      </w:r>
    </w:p>
    <w:p w14:paraId="23B04E9E" w14:textId="53F48533" w:rsidR="00BE5BAA" w:rsidRDefault="00C93E91" w:rsidP="00BE5BAA">
      <w:pPr>
        <w:jc w:val="center"/>
        <w:rPr>
          <w:sz w:val="36"/>
          <w:szCs w:val="36"/>
          <w:lang w:val="en-US"/>
        </w:rPr>
      </w:pPr>
      <w:r>
        <w:rPr>
          <w:sz w:val="36"/>
          <w:szCs w:val="36"/>
          <w:lang w:val="en-US"/>
        </w:rPr>
        <w:t>The story - introduction</w:t>
      </w:r>
    </w:p>
    <w:p w14:paraId="4253842B" w14:textId="5BB780D0" w:rsidR="00BE5BAA" w:rsidRPr="00BE5BAA" w:rsidRDefault="009607B6" w:rsidP="00BE5BAA">
      <w:pPr>
        <w:jc w:val="center"/>
        <w:rPr>
          <w:i/>
          <w:sz w:val="32"/>
          <w:szCs w:val="36"/>
          <w:lang w:val="en-US"/>
        </w:rPr>
      </w:pPr>
      <w:r>
        <w:rPr>
          <w:i/>
          <w:sz w:val="32"/>
          <w:szCs w:val="36"/>
          <w:lang w:val="en-US"/>
        </w:rPr>
        <w:t>(</w:t>
      </w:r>
      <w:r w:rsidRPr="00BE5BAA">
        <w:rPr>
          <w:i/>
          <w:sz w:val="32"/>
          <w:szCs w:val="36"/>
          <w:lang w:val="en-US"/>
        </w:rPr>
        <w:t>Introduction</w:t>
      </w:r>
      <w:r w:rsidR="00BE5BAA" w:rsidRPr="00BE5BAA">
        <w:rPr>
          <w:i/>
          <w:sz w:val="32"/>
          <w:szCs w:val="36"/>
          <w:lang w:val="en-US"/>
        </w:rPr>
        <w:t xml:space="preserve"> made by Brownie)</w:t>
      </w:r>
    </w:p>
    <w:p w14:paraId="52234587" w14:textId="035837E5" w:rsidR="00D1216D" w:rsidRPr="00D1216D" w:rsidRDefault="00D1216D" w:rsidP="00D1216D">
      <w:pPr>
        <w:rPr>
          <w:lang w:val="en-US"/>
        </w:rPr>
      </w:pPr>
      <w:r>
        <w:rPr>
          <w:lang w:val="en-US"/>
        </w:rPr>
        <w:t xml:space="preserve">Screen 1: </w:t>
      </w:r>
    </w:p>
    <w:p w14:paraId="6A64F0C1" w14:textId="4F589BCA" w:rsidR="00D1216D" w:rsidRDefault="00BE5BAA" w:rsidP="00816915">
      <w:pPr>
        <w:rPr>
          <w:sz w:val="28"/>
          <w:szCs w:val="28"/>
          <w:lang w:val="en-US"/>
        </w:rPr>
      </w:pPr>
      <w:r>
        <w:rPr>
          <w:sz w:val="28"/>
          <w:szCs w:val="28"/>
          <w:lang w:val="en-US"/>
        </w:rPr>
        <w:t xml:space="preserve">My name is Brownie, I am a friendly goblin and </w:t>
      </w:r>
      <w:r w:rsidR="00C93E91">
        <w:rPr>
          <w:sz w:val="28"/>
          <w:szCs w:val="28"/>
          <w:lang w:val="en-US"/>
        </w:rPr>
        <w:t>let me tell you the</w:t>
      </w:r>
      <w:r w:rsidR="00816915" w:rsidRPr="00816915">
        <w:rPr>
          <w:sz w:val="28"/>
          <w:szCs w:val="28"/>
          <w:lang w:val="en-US"/>
        </w:rPr>
        <w:t xml:space="preserve"> story </w:t>
      </w:r>
      <w:r w:rsidR="000C29BD">
        <w:rPr>
          <w:sz w:val="28"/>
          <w:szCs w:val="28"/>
          <w:lang w:val="en-US"/>
        </w:rPr>
        <w:t>of</w:t>
      </w:r>
      <w:r w:rsidR="000C29BD" w:rsidRPr="00816915">
        <w:rPr>
          <w:sz w:val="28"/>
          <w:szCs w:val="28"/>
          <w:lang w:val="en-US"/>
        </w:rPr>
        <w:t xml:space="preserve"> </w:t>
      </w:r>
      <w:r w:rsidR="00D1216D">
        <w:rPr>
          <w:sz w:val="28"/>
          <w:szCs w:val="28"/>
          <w:lang w:val="en-US"/>
        </w:rPr>
        <w:t xml:space="preserve">Jupiter Artland, </w:t>
      </w:r>
      <w:r w:rsidR="000C29BD">
        <w:rPr>
          <w:sz w:val="28"/>
          <w:szCs w:val="28"/>
          <w:lang w:val="en-US"/>
        </w:rPr>
        <w:t>barely remembered, even by the oldest people</w:t>
      </w:r>
      <w:r w:rsidR="00816915" w:rsidRPr="00816915">
        <w:rPr>
          <w:sz w:val="28"/>
          <w:szCs w:val="28"/>
          <w:lang w:val="en-US"/>
        </w:rPr>
        <w:t xml:space="preserve">. </w:t>
      </w:r>
      <w:r w:rsidR="00D1216D">
        <w:rPr>
          <w:sz w:val="28"/>
          <w:szCs w:val="28"/>
          <w:lang w:val="en-US"/>
        </w:rPr>
        <w:t>.</w:t>
      </w:r>
    </w:p>
    <w:p w14:paraId="4EBB38E5" w14:textId="1E6F7FE3" w:rsidR="00D1216D" w:rsidRPr="00D1216D" w:rsidRDefault="00D1216D" w:rsidP="00816915">
      <w:pPr>
        <w:rPr>
          <w:lang w:val="en-US"/>
        </w:rPr>
      </w:pPr>
      <w:r w:rsidRPr="00D1216D">
        <w:rPr>
          <w:lang w:val="en-US"/>
        </w:rPr>
        <w:t>Screen 2:</w:t>
      </w:r>
    </w:p>
    <w:p w14:paraId="3B323286" w14:textId="633B29CD" w:rsidR="00D1216D" w:rsidRDefault="000C29BD" w:rsidP="00816915">
      <w:pPr>
        <w:rPr>
          <w:sz w:val="28"/>
          <w:szCs w:val="28"/>
          <w:lang w:val="en-US"/>
        </w:rPr>
      </w:pPr>
      <w:r>
        <w:rPr>
          <w:sz w:val="28"/>
          <w:szCs w:val="28"/>
          <w:lang w:val="en-US"/>
        </w:rPr>
        <w:t>A l</w:t>
      </w:r>
      <w:r w:rsidR="00816915" w:rsidRPr="00816915">
        <w:rPr>
          <w:sz w:val="28"/>
          <w:szCs w:val="28"/>
          <w:lang w:val="en-US"/>
        </w:rPr>
        <w:t>ong time ago</w:t>
      </w:r>
      <w:r w:rsidR="00786FDA">
        <w:rPr>
          <w:sz w:val="28"/>
          <w:szCs w:val="28"/>
          <w:lang w:val="en-US"/>
        </w:rPr>
        <w:t xml:space="preserve"> </w:t>
      </w:r>
      <w:r w:rsidR="00CD1CBE">
        <w:rPr>
          <w:sz w:val="28"/>
          <w:szCs w:val="28"/>
          <w:lang w:val="en-US"/>
        </w:rPr>
        <w:t xml:space="preserve">many </w:t>
      </w:r>
      <w:r w:rsidR="00816915" w:rsidRPr="00816915">
        <w:rPr>
          <w:sz w:val="28"/>
          <w:szCs w:val="28"/>
          <w:lang w:val="en-US"/>
        </w:rPr>
        <w:t>magical creatures</w:t>
      </w:r>
      <w:r w:rsidR="00CD1CBE">
        <w:rPr>
          <w:sz w:val="28"/>
          <w:szCs w:val="28"/>
          <w:lang w:val="en-US"/>
        </w:rPr>
        <w:t xml:space="preserve"> lived in Jupiter Artland. They</w:t>
      </w:r>
      <w:r>
        <w:rPr>
          <w:sz w:val="28"/>
          <w:szCs w:val="28"/>
          <w:lang w:val="en-US"/>
        </w:rPr>
        <w:t xml:space="preserve"> </w:t>
      </w:r>
      <w:r w:rsidR="00786FDA">
        <w:rPr>
          <w:sz w:val="28"/>
          <w:szCs w:val="28"/>
          <w:lang w:val="en-US"/>
        </w:rPr>
        <w:t xml:space="preserve">lived in peace </w:t>
      </w:r>
      <w:r w:rsidR="00816915" w:rsidRPr="00816915">
        <w:rPr>
          <w:sz w:val="28"/>
          <w:szCs w:val="28"/>
          <w:lang w:val="en-US"/>
        </w:rPr>
        <w:t>with humans</w:t>
      </w:r>
      <w:r>
        <w:rPr>
          <w:sz w:val="28"/>
          <w:szCs w:val="28"/>
          <w:lang w:val="en-US"/>
        </w:rPr>
        <w:t xml:space="preserve"> and</w:t>
      </w:r>
      <w:r w:rsidR="00816915" w:rsidRPr="00816915">
        <w:rPr>
          <w:sz w:val="28"/>
          <w:szCs w:val="28"/>
          <w:lang w:val="en-US"/>
        </w:rPr>
        <w:t xml:space="preserve"> </w:t>
      </w:r>
      <w:r>
        <w:rPr>
          <w:sz w:val="28"/>
          <w:szCs w:val="28"/>
          <w:lang w:val="en-US"/>
        </w:rPr>
        <w:t>e</w:t>
      </w:r>
      <w:r w:rsidR="007078A8">
        <w:rPr>
          <w:sz w:val="28"/>
          <w:szCs w:val="28"/>
          <w:lang w:val="en-US"/>
        </w:rPr>
        <w:t>veryone</w:t>
      </w:r>
      <w:r w:rsidR="00816915" w:rsidRPr="00816915">
        <w:rPr>
          <w:sz w:val="28"/>
          <w:szCs w:val="28"/>
          <w:lang w:val="en-US"/>
        </w:rPr>
        <w:t xml:space="preserve"> helped each other. </w:t>
      </w:r>
      <w:r w:rsidR="000247EC">
        <w:rPr>
          <w:sz w:val="28"/>
          <w:szCs w:val="28"/>
          <w:lang w:val="en-US"/>
        </w:rPr>
        <w:t xml:space="preserve">The magical </w:t>
      </w:r>
      <w:r w:rsidR="00CD1CBE">
        <w:rPr>
          <w:sz w:val="28"/>
          <w:szCs w:val="28"/>
          <w:lang w:val="en-US"/>
        </w:rPr>
        <w:t xml:space="preserve">creatures </w:t>
      </w:r>
      <w:r w:rsidR="000247EC" w:rsidRPr="00816915">
        <w:rPr>
          <w:sz w:val="28"/>
          <w:szCs w:val="28"/>
          <w:lang w:val="en-US"/>
        </w:rPr>
        <w:t>protect</w:t>
      </w:r>
      <w:r w:rsidR="000247EC">
        <w:rPr>
          <w:sz w:val="28"/>
          <w:szCs w:val="28"/>
          <w:lang w:val="en-US"/>
        </w:rPr>
        <w:t>ed</w:t>
      </w:r>
      <w:r w:rsidR="000247EC" w:rsidRPr="00816915">
        <w:rPr>
          <w:sz w:val="28"/>
          <w:szCs w:val="28"/>
          <w:lang w:val="en-US"/>
        </w:rPr>
        <w:t xml:space="preserve"> </w:t>
      </w:r>
      <w:r w:rsidR="000247EC">
        <w:rPr>
          <w:sz w:val="28"/>
          <w:szCs w:val="28"/>
          <w:lang w:val="en-US"/>
        </w:rPr>
        <w:t>people</w:t>
      </w:r>
      <w:r w:rsidR="00816915" w:rsidRPr="00816915">
        <w:rPr>
          <w:sz w:val="28"/>
          <w:szCs w:val="28"/>
          <w:lang w:val="en-US"/>
        </w:rPr>
        <w:t>, taking care of the cattle</w:t>
      </w:r>
      <w:r w:rsidR="00816915">
        <w:rPr>
          <w:sz w:val="28"/>
          <w:szCs w:val="28"/>
          <w:lang w:val="en-US"/>
        </w:rPr>
        <w:t>,</w:t>
      </w:r>
      <w:r w:rsidR="00CD1CBE">
        <w:rPr>
          <w:sz w:val="28"/>
          <w:szCs w:val="28"/>
          <w:lang w:val="en-US"/>
        </w:rPr>
        <w:t xml:space="preserve"> helping around farms</w:t>
      </w:r>
      <w:r w:rsidR="00816915">
        <w:rPr>
          <w:sz w:val="28"/>
          <w:szCs w:val="28"/>
          <w:lang w:val="en-US"/>
        </w:rPr>
        <w:t xml:space="preserve">. </w:t>
      </w:r>
    </w:p>
    <w:p w14:paraId="30DB36B2" w14:textId="64CE2134" w:rsidR="00D1216D" w:rsidRPr="00D1216D" w:rsidRDefault="00D1216D" w:rsidP="00816915">
      <w:pPr>
        <w:rPr>
          <w:lang w:val="en-US"/>
        </w:rPr>
      </w:pPr>
      <w:r w:rsidRPr="00D1216D">
        <w:rPr>
          <w:lang w:val="en-US"/>
        </w:rPr>
        <w:t>Screen 3:</w:t>
      </w:r>
    </w:p>
    <w:p w14:paraId="65AA62A6" w14:textId="6EF32C0B" w:rsidR="001C1D14" w:rsidRDefault="00816915" w:rsidP="00816915">
      <w:pPr>
        <w:rPr>
          <w:sz w:val="28"/>
          <w:szCs w:val="28"/>
          <w:lang w:val="en-US"/>
        </w:rPr>
      </w:pPr>
      <w:r w:rsidRPr="00816915">
        <w:rPr>
          <w:sz w:val="28"/>
          <w:szCs w:val="28"/>
          <w:lang w:val="en-US"/>
        </w:rPr>
        <w:t>Jupiter A</w:t>
      </w:r>
      <w:r w:rsidR="000C29BD">
        <w:rPr>
          <w:sz w:val="28"/>
          <w:szCs w:val="28"/>
          <w:lang w:val="en-US"/>
        </w:rPr>
        <w:t>r</w:t>
      </w:r>
      <w:r w:rsidRPr="00816915">
        <w:rPr>
          <w:sz w:val="28"/>
          <w:szCs w:val="28"/>
          <w:lang w:val="en-US"/>
        </w:rPr>
        <w:t xml:space="preserve">tland was </w:t>
      </w:r>
      <w:r w:rsidR="000C29BD">
        <w:rPr>
          <w:sz w:val="28"/>
          <w:szCs w:val="28"/>
          <w:lang w:val="en-US"/>
        </w:rPr>
        <w:t xml:space="preserve">a </w:t>
      </w:r>
      <w:r w:rsidRPr="00816915">
        <w:rPr>
          <w:sz w:val="28"/>
          <w:szCs w:val="28"/>
          <w:lang w:val="en-US"/>
        </w:rPr>
        <w:t xml:space="preserve">favorite place of the creatures, because of its </w:t>
      </w:r>
      <w:r w:rsidR="000247EC">
        <w:rPr>
          <w:sz w:val="28"/>
          <w:szCs w:val="28"/>
          <w:lang w:val="en-US"/>
        </w:rPr>
        <w:t>location, t</w:t>
      </w:r>
      <w:r w:rsidR="005E59FE">
        <w:rPr>
          <w:sz w:val="28"/>
          <w:szCs w:val="28"/>
          <w:lang w:val="en-US"/>
        </w:rPr>
        <w:t>he</w:t>
      </w:r>
      <w:r w:rsidR="000C29BD">
        <w:rPr>
          <w:sz w:val="28"/>
          <w:szCs w:val="28"/>
          <w:lang w:val="en-US"/>
        </w:rPr>
        <w:t xml:space="preserve"> creatures</w:t>
      </w:r>
      <w:r w:rsidR="005E59FE">
        <w:rPr>
          <w:sz w:val="28"/>
          <w:szCs w:val="28"/>
          <w:lang w:val="en-US"/>
        </w:rPr>
        <w:t xml:space="preserve"> came from the magical </w:t>
      </w:r>
      <w:r w:rsidR="00ED5F7C">
        <w:rPr>
          <w:sz w:val="28"/>
          <w:szCs w:val="28"/>
          <w:lang w:val="en-US"/>
        </w:rPr>
        <w:t>dimension</w:t>
      </w:r>
      <w:r w:rsidR="001C1D14">
        <w:rPr>
          <w:sz w:val="28"/>
          <w:szCs w:val="28"/>
          <w:lang w:val="en-US"/>
        </w:rPr>
        <w:t>,</w:t>
      </w:r>
      <w:r w:rsidR="00F41855">
        <w:rPr>
          <w:sz w:val="28"/>
          <w:szCs w:val="28"/>
          <w:lang w:val="en-US"/>
        </w:rPr>
        <w:t xml:space="preserve"> called Minecraft.</w:t>
      </w:r>
      <w:r w:rsidRPr="00816915">
        <w:rPr>
          <w:sz w:val="28"/>
          <w:szCs w:val="28"/>
          <w:lang w:val="en-US"/>
        </w:rPr>
        <w:t xml:space="preserve"> </w:t>
      </w:r>
      <w:r w:rsidR="000247EC">
        <w:rPr>
          <w:sz w:val="28"/>
          <w:szCs w:val="28"/>
          <w:lang w:val="en-US"/>
        </w:rPr>
        <w:t xml:space="preserve">This was one of the few places the creatures could easily travel between Minecraft and the real world. </w:t>
      </w:r>
      <w:r w:rsidRPr="00816915">
        <w:rPr>
          <w:sz w:val="28"/>
          <w:szCs w:val="28"/>
          <w:lang w:val="en-US"/>
        </w:rPr>
        <w:t xml:space="preserve">People were happy to have </w:t>
      </w:r>
      <w:r w:rsidR="000247EC">
        <w:rPr>
          <w:sz w:val="28"/>
          <w:szCs w:val="28"/>
          <w:lang w:val="en-US"/>
        </w:rPr>
        <w:t xml:space="preserve">the </w:t>
      </w:r>
      <w:r w:rsidRPr="00816915">
        <w:rPr>
          <w:sz w:val="28"/>
          <w:szCs w:val="28"/>
          <w:lang w:val="en-US"/>
        </w:rPr>
        <w:t xml:space="preserve">creatures as their </w:t>
      </w:r>
      <w:r w:rsidR="00FE537D" w:rsidRPr="00816915">
        <w:rPr>
          <w:sz w:val="28"/>
          <w:szCs w:val="28"/>
          <w:lang w:val="en-US"/>
        </w:rPr>
        <w:t>neighbo</w:t>
      </w:r>
      <w:r w:rsidR="00FE537D">
        <w:rPr>
          <w:sz w:val="28"/>
          <w:szCs w:val="28"/>
          <w:lang w:val="en-US"/>
        </w:rPr>
        <w:t>r</w:t>
      </w:r>
      <w:r w:rsidR="00FE537D" w:rsidRPr="00816915">
        <w:rPr>
          <w:sz w:val="28"/>
          <w:szCs w:val="28"/>
          <w:lang w:val="en-US"/>
        </w:rPr>
        <w:t>s</w:t>
      </w:r>
      <w:r w:rsidR="00F41855">
        <w:rPr>
          <w:sz w:val="28"/>
          <w:szCs w:val="28"/>
          <w:lang w:val="en-US"/>
        </w:rPr>
        <w:t>.</w:t>
      </w:r>
    </w:p>
    <w:p w14:paraId="004C1348" w14:textId="5101AD62" w:rsidR="00816915" w:rsidRPr="001C1D14" w:rsidRDefault="001C1D14" w:rsidP="00816915">
      <w:pPr>
        <w:rPr>
          <w:lang w:val="en-US"/>
        </w:rPr>
      </w:pPr>
      <w:r w:rsidRPr="001C1D14">
        <w:rPr>
          <w:lang w:val="en-US"/>
        </w:rPr>
        <w:t>Screen 4:</w:t>
      </w:r>
      <w:r w:rsidR="00816915" w:rsidRPr="001C1D14">
        <w:rPr>
          <w:lang w:val="en-US"/>
        </w:rPr>
        <w:t xml:space="preserve"> </w:t>
      </w:r>
    </w:p>
    <w:p w14:paraId="018C6563" w14:textId="35C74B9E" w:rsidR="00816915" w:rsidRDefault="00DC50A7" w:rsidP="00816915">
      <w:pPr>
        <w:rPr>
          <w:sz w:val="28"/>
          <w:szCs w:val="28"/>
          <w:lang w:val="en-US"/>
        </w:rPr>
      </w:pPr>
      <w:r>
        <w:rPr>
          <w:sz w:val="28"/>
          <w:szCs w:val="28"/>
          <w:lang w:val="en-US"/>
        </w:rPr>
        <w:t xml:space="preserve">One </w:t>
      </w:r>
      <w:r w:rsidR="00301ABB">
        <w:rPr>
          <w:sz w:val="28"/>
          <w:szCs w:val="28"/>
          <w:lang w:val="en-US"/>
        </w:rPr>
        <w:t xml:space="preserve">day, </w:t>
      </w:r>
      <w:r w:rsidR="00D87EC4">
        <w:rPr>
          <w:sz w:val="28"/>
          <w:szCs w:val="28"/>
          <w:lang w:val="en-US"/>
        </w:rPr>
        <w:t xml:space="preserve">a terrible flood </w:t>
      </w:r>
      <w:r w:rsidR="00C850C3">
        <w:rPr>
          <w:sz w:val="28"/>
          <w:szCs w:val="28"/>
          <w:lang w:val="en-US"/>
        </w:rPr>
        <w:t xml:space="preserve">came and </w:t>
      </w:r>
      <w:r w:rsidR="00D04CA3">
        <w:rPr>
          <w:sz w:val="28"/>
          <w:szCs w:val="28"/>
          <w:lang w:val="en-US"/>
        </w:rPr>
        <w:t>destroyed part of the</w:t>
      </w:r>
      <w:r w:rsidR="00816915" w:rsidRPr="009B27A3">
        <w:rPr>
          <w:sz w:val="28"/>
          <w:szCs w:val="28"/>
          <w:lang w:val="en-US"/>
        </w:rPr>
        <w:t xml:space="preserve"> village</w:t>
      </w:r>
      <w:r w:rsidR="00D04CA3">
        <w:rPr>
          <w:sz w:val="28"/>
          <w:szCs w:val="28"/>
          <w:lang w:val="en-US"/>
        </w:rPr>
        <w:t xml:space="preserve"> and Jupiter Artland. Creatures and</w:t>
      </w:r>
      <w:r w:rsidR="000C29BD">
        <w:rPr>
          <w:sz w:val="28"/>
          <w:szCs w:val="28"/>
          <w:lang w:val="en-US"/>
        </w:rPr>
        <w:t xml:space="preserve"> </w:t>
      </w:r>
      <w:r w:rsidR="00C850C3">
        <w:rPr>
          <w:sz w:val="28"/>
          <w:szCs w:val="28"/>
          <w:lang w:val="en-US"/>
        </w:rPr>
        <w:t>humans blamed each</w:t>
      </w:r>
      <w:r w:rsidR="00AB7B60">
        <w:rPr>
          <w:sz w:val="28"/>
          <w:szCs w:val="28"/>
          <w:lang w:val="en-US"/>
        </w:rPr>
        <w:t xml:space="preserve"> other</w:t>
      </w:r>
      <w:r w:rsidR="00C850C3">
        <w:rPr>
          <w:sz w:val="28"/>
          <w:szCs w:val="28"/>
          <w:lang w:val="en-US"/>
        </w:rPr>
        <w:t>.</w:t>
      </w:r>
      <w:r w:rsidR="009B27A3">
        <w:rPr>
          <w:sz w:val="28"/>
          <w:szCs w:val="28"/>
          <w:lang w:val="en-US"/>
        </w:rPr>
        <w:t xml:space="preserve"> Everyone was scare</w:t>
      </w:r>
      <w:r w:rsidR="000C29BD">
        <w:rPr>
          <w:sz w:val="28"/>
          <w:szCs w:val="28"/>
          <w:lang w:val="en-US"/>
        </w:rPr>
        <w:t>d b</w:t>
      </w:r>
      <w:r w:rsidR="009B27A3">
        <w:rPr>
          <w:sz w:val="28"/>
          <w:szCs w:val="28"/>
          <w:lang w:val="en-US"/>
        </w:rPr>
        <w:t>ut Bri</w:t>
      </w:r>
      <w:r w:rsidR="00D04CA3">
        <w:rPr>
          <w:sz w:val="28"/>
          <w:szCs w:val="28"/>
          <w:lang w:val="en-US"/>
        </w:rPr>
        <w:t>an, one of the humans from the village</w:t>
      </w:r>
      <w:r w:rsidR="000247EC">
        <w:rPr>
          <w:sz w:val="28"/>
          <w:szCs w:val="28"/>
          <w:lang w:val="en-US"/>
        </w:rPr>
        <w:t xml:space="preserve"> </w:t>
      </w:r>
      <w:r w:rsidR="00D04CA3">
        <w:rPr>
          <w:sz w:val="28"/>
          <w:szCs w:val="28"/>
          <w:lang w:val="en-US"/>
        </w:rPr>
        <w:t>offered</w:t>
      </w:r>
      <w:r w:rsidR="009B27A3">
        <w:rPr>
          <w:sz w:val="28"/>
          <w:szCs w:val="28"/>
          <w:lang w:val="en-US"/>
        </w:rPr>
        <w:t xml:space="preserve"> to talk to the creatures. </w:t>
      </w:r>
      <w:r w:rsidR="000C29BD">
        <w:rPr>
          <w:sz w:val="28"/>
          <w:szCs w:val="28"/>
          <w:lang w:val="en-US"/>
        </w:rPr>
        <w:t xml:space="preserve">Ever since </w:t>
      </w:r>
      <w:r w:rsidR="009B27A3">
        <w:rPr>
          <w:sz w:val="28"/>
          <w:szCs w:val="28"/>
          <w:lang w:val="en-US"/>
        </w:rPr>
        <w:t>then</w:t>
      </w:r>
      <w:r w:rsidR="00A51983">
        <w:rPr>
          <w:sz w:val="28"/>
          <w:szCs w:val="28"/>
          <w:lang w:val="en-US"/>
        </w:rPr>
        <w:t>,</w:t>
      </w:r>
      <w:r w:rsidR="009B27A3">
        <w:rPr>
          <w:sz w:val="28"/>
          <w:szCs w:val="28"/>
          <w:lang w:val="en-US"/>
        </w:rPr>
        <w:t xml:space="preserve"> </w:t>
      </w:r>
      <w:r w:rsidR="00BE5BAA">
        <w:rPr>
          <w:sz w:val="28"/>
          <w:szCs w:val="28"/>
          <w:lang w:val="en-US"/>
        </w:rPr>
        <w:t>Brian</w:t>
      </w:r>
      <w:r w:rsidR="009B27A3">
        <w:rPr>
          <w:sz w:val="28"/>
          <w:szCs w:val="28"/>
          <w:lang w:val="en-US"/>
        </w:rPr>
        <w:t xml:space="preserve"> is the only person who keep</w:t>
      </w:r>
      <w:r w:rsidR="000C29BD">
        <w:rPr>
          <w:sz w:val="28"/>
          <w:szCs w:val="28"/>
          <w:lang w:val="en-US"/>
        </w:rPr>
        <w:t>s</w:t>
      </w:r>
      <w:r w:rsidR="00A51983">
        <w:rPr>
          <w:sz w:val="28"/>
          <w:szCs w:val="28"/>
          <w:lang w:val="en-US"/>
        </w:rPr>
        <w:t xml:space="preserve"> peace and everyone</w:t>
      </w:r>
      <w:r w:rsidR="00BE5BAA">
        <w:rPr>
          <w:sz w:val="28"/>
          <w:szCs w:val="28"/>
          <w:lang w:val="en-US"/>
        </w:rPr>
        <w:t xml:space="preserve"> trust</w:t>
      </w:r>
      <w:r w:rsidR="000247EC">
        <w:rPr>
          <w:sz w:val="28"/>
          <w:szCs w:val="28"/>
          <w:lang w:val="en-US"/>
        </w:rPr>
        <w:t>s</w:t>
      </w:r>
      <w:r w:rsidR="00BE5BAA">
        <w:rPr>
          <w:sz w:val="28"/>
          <w:szCs w:val="28"/>
          <w:lang w:val="en-US"/>
        </w:rPr>
        <w:t xml:space="preserve"> only </w:t>
      </w:r>
      <w:proofErr w:type="gramStart"/>
      <w:r w:rsidR="00BE5BAA">
        <w:rPr>
          <w:sz w:val="28"/>
          <w:szCs w:val="28"/>
          <w:lang w:val="en-US"/>
        </w:rPr>
        <w:t>him..</w:t>
      </w:r>
      <w:proofErr w:type="gramEnd"/>
      <w:r w:rsidR="00BE5BAA">
        <w:rPr>
          <w:sz w:val="28"/>
          <w:szCs w:val="28"/>
          <w:lang w:val="en-US"/>
        </w:rPr>
        <w:t xml:space="preserve"> </w:t>
      </w:r>
    </w:p>
    <w:p w14:paraId="52E7D553" w14:textId="22EFA094" w:rsidR="00CD1CBE" w:rsidRPr="00CD1CBE" w:rsidRDefault="00CD1CBE" w:rsidP="00816915">
      <w:pPr>
        <w:rPr>
          <w:lang w:val="en-US"/>
        </w:rPr>
      </w:pPr>
      <w:r w:rsidRPr="00CD1CBE">
        <w:rPr>
          <w:lang w:val="en-US"/>
        </w:rPr>
        <w:t>Screen 5:</w:t>
      </w:r>
    </w:p>
    <w:p w14:paraId="021A2B3C" w14:textId="5CF27409" w:rsidR="00FA4652" w:rsidRDefault="00BE5BAA" w:rsidP="00FA4652">
      <w:pPr>
        <w:rPr>
          <w:sz w:val="28"/>
          <w:szCs w:val="28"/>
          <w:lang w:val="en-US"/>
        </w:rPr>
      </w:pPr>
      <w:r>
        <w:rPr>
          <w:sz w:val="28"/>
          <w:szCs w:val="28"/>
          <w:lang w:val="en-US"/>
        </w:rPr>
        <w:t xml:space="preserve">I suspect </w:t>
      </w:r>
      <w:r w:rsidR="00C93E91">
        <w:rPr>
          <w:sz w:val="28"/>
          <w:szCs w:val="28"/>
          <w:lang w:val="en-US"/>
        </w:rPr>
        <w:t>this is not</w:t>
      </w:r>
      <w:r w:rsidR="00816915" w:rsidRPr="009B27A3">
        <w:rPr>
          <w:sz w:val="28"/>
          <w:szCs w:val="28"/>
          <w:lang w:val="en-US"/>
        </w:rPr>
        <w:t xml:space="preserve"> the truth. </w:t>
      </w:r>
      <w:r w:rsidR="00C93E91">
        <w:rPr>
          <w:sz w:val="28"/>
          <w:szCs w:val="28"/>
          <w:lang w:val="en-US"/>
        </w:rPr>
        <w:t xml:space="preserve">Why </w:t>
      </w:r>
      <w:r w:rsidR="000247EC">
        <w:rPr>
          <w:sz w:val="28"/>
          <w:szCs w:val="28"/>
          <w:lang w:val="en-US"/>
        </w:rPr>
        <w:t xml:space="preserve">are the </w:t>
      </w:r>
      <w:r w:rsidR="00C93E91">
        <w:rPr>
          <w:sz w:val="28"/>
          <w:szCs w:val="28"/>
          <w:lang w:val="en-US"/>
        </w:rPr>
        <w:t>other creatures hiding</w:t>
      </w:r>
      <w:r w:rsidR="000247EC">
        <w:rPr>
          <w:sz w:val="28"/>
          <w:szCs w:val="28"/>
          <w:lang w:val="en-US"/>
        </w:rPr>
        <w:t xml:space="preserve">? </w:t>
      </w:r>
      <w:r w:rsidR="00C93E91">
        <w:rPr>
          <w:sz w:val="28"/>
          <w:szCs w:val="28"/>
          <w:lang w:val="en-US"/>
        </w:rPr>
        <w:t xml:space="preserve">Why are we stuck </w:t>
      </w:r>
      <w:r w:rsidR="000247EC">
        <w:rPr>
          <w:sz w:val="28"/>
          <w:szCs w:val="28"/>
          <w:lang w:val="en-US"/>
        </w:rPr>
        <w:t xml:space="preserve">in the human </w:t>
      </w:r>
      <w:r w:rsidR="00C93E91">
        <w:rPr>
          <w:sz w:val="28"/>
          <w:szCs w:val="28"/>
          <w:lang w:val="en-US"/>
        </w:rPr>
        <w:t>dimension</w:t>
      </w:r>
      <w:del w:id="0" w:author="Agnieszka Banach" w:date="2016-07-01T00:54:00Z">
        <w:r w:rsidR="000247EC" w:rsidDel="00C062CE">
          <w:rPr>
            <w:sz w:val="28"/>
            <w:szCs w:val="28"/>
            <w:lang w:val="en-US"/>
          </w:rPr>
          <w:delText xml:space="preserve"> </w:delText>
        </w:r>
      </w:del>
      <w:r w:rsidR="000247EC">
        <w:rPr>
          <w:sz w:val="28"/>
          <w:szCs w:val="28"/>
          <w:lang w:val="en-US"/>
        </w:rPr>
        <w:t>?</w:t>
      </w:r>
      <w:ins w:id="1" w:author="Agnieszka Banach" w:date="2016-07-01T00:54:00Z">
        <w:r w:rsidR="00C062CE">
          <w:rPr>
            <w:sz w:val="28"/>
            <w:szCs w:val="28"/>
            <w:lang w:val="en-US"/>
          </w:rPr>
          <w:t xml:space="preserve"> </w:t>
        </w:r>
      </w:ins>
      <w:r w:rsidR="00C93E91">
        <w:rPr>
          <w:sz w:val="28"/>
          <w:szCs w:val="28"/>
          <w:lang w:val="en-US"/>
        </w:rPr>
        <w:t>What really happened</w:t>
      </w:r>
      <w:r w:rsidR="000247EC">
        <w:rPr>
          <w:sz w:val="28"/>
          <w:szCs w:val="28"/>
          <w:lang w:val="en-US"/>
        </w:rPr>
        <w:t>?</w:t>
      </w:r>
      <w:r w:rsidR="00C93E91">
        <w:rPr>
          <w:sz w:val="28"/>
          <w:szCs w:val="28"/>
          <w:lang w:val="en-US"/>
        </w:rPr>
        <w:t xml:space="preserve"> Would you help me</w:t>
      </w:r>
      <w:r w:rsidR="0050579A">
        <w:rPr>
          <w:sz w:val="28"/>
          <w:szCs w:val="28"/>
          <w:lang w:val="en-US"/>
        </w:rPr>
        <w:t xml:space="preserve"> to find the </w:t>
      </w:r>
      <w:r w:rsidR="00C93E91">
        <w:rPr>
          <w:sz w:val="28"/>
          <w:szCs w:val="28"/>
          <w:lang w:val="en-US"/>
        </w:rPr>
        <w:t xml:space="preserve">answers and talk to the others? If you are ready for the adventure, I am waiting for you next to Suck. See you soon! </w:t>
      </w:r>
    </w:p>
    <w:p w14:paraId="03742772" w14:textId="7E25F756" w:rsidR="006F52FB" w:rsidRDefault="006F52FB" w:rsidP="006F52FB">
      <w:pPr>
        <w:pStyle w:val="Heading3"/>
        <w:rPr>
          <w:sz w:val="28"/>
          <w:lang w:val="en-US"/>
        </w:rPr>
      </w:pPr>
    </w:p>
    <w:p w14:paraId="3B24C7AD" w14:textId="77777777" w:rsidR="009E2A13" w:rsidRPr="009E2A13" w:rsidRDefault="009E2A13" w:rsidP="009E2A13">
      <w:pPr>
        <w:rPr>
          <w:lang w:val="en-US"/>
        </w:rPr>
      </w:pPr>
    </w:p>
    <w:p w14:paraId="118EA33E" w14:textId="6C747741" w:rsidR="006F52FB" w:rsidRDefault="006F52FB" w:rsidP="006F52FB">
      <w:pPr>
        <w:rPr>
          <w:lang w:val="en-US"/>
        </w:rPr>
      </w:pPr>
      <w:r>
        <w:rPr>
          <w:lang w:val="en-US"/>
        </w:rPr>
        <w:lastRenderedPageBreak/>
        <w:t>Screen 6:</w:t>
      </w:r>
    </w:p>
    <w:p w14:paraId="281944E3" w14:textId="1CAF667E" w:rsidR="006F52FB" w:rsidRPr="006F52FB" w:rsidRDefault="006F52FB" w:rsidP="006F52FB">
      <w:pPr>
        <w:rPr>
          <w:lang w:val="en-US"/>
        </w:rPr>
      </w:pPr>
      <w:r>
        <w:rPr>
          <w:lang w:val="en-US"/>
        </w:rPr>
        <w:t xml:space="preserve">Walk with your device. If you </w:t>
      </w:r>
      <w:r w:rsidR="000247EC">
        <w:rPr>
          <w:lang w:val="en-US"/>
        </w:rPr>
        <w:t>are</w:t>
      </w:r>
      <w:r>
        <w:rPr>
          <w:lang w:val="en-US"/>
        </w:rPr>
        <w:t xml:space="preserve"> close enough you will see Brownie, who will tell you what to do next. </w:t>
      </w:r>
      <w:r w:rsidR="00B05175">
        <w:rPr>
          <w:lang w:val="en-US"/>
        </w:rPr>
        <w:t xml:space="preserve">If you don’t know the location click on the map. </w:t>
      </w:r>
    </w:p>
    <w:p w14:paraId="1E5F8560" w14:textId="746FDF66" w:rsidR="0012758A" w:rsidRDefault="00B330A7">
      <w:pPr>
        <w:rPr>
          <w:sz w:val="28"/>
          <w:szCs w:val="28"/>
          <w:lang w:val="en-US"/>
        </w:rPr>
      </w:pPr>
      <w:r>
        <w:rPr>
          <w:sz w:val="28"/>
          <w:lang w:val="en-US"/>
        </w:rPr>
        <w:t>Hello. I</w:t>
      </w:r>
      <w:r w:rsidR="000C29BD">
        <w:rPr>
          <w:sz w:val="28"/>
          <w:lang w:val="en-US"/>
        </w:rPr>
        <w:t>’</w:t>
      </w:r>
      <w:r>
        <w:rPr>
          <w:sz w:val="28"/>
          <w:lang w:val="en-US"/>
        </w:rPr>
        <w:t>m Brownie</w:t>
      </w:r>
      <w:r w:rsidR="009607B6">
        <w:rPr>
          <w:sz w:val="28"/>
          <w:lang w:val="en-US"/>
        </w:rPr>
        <w:t xml:space="preserve">. Thank you so much for helping me. I need </w:t>
      </w:r>
      <w:r w:rsidR="000247EC">
        <w:rPr>
          <w:sz w:val="28"/>
          <w:lang w:val="en-US"/>
        </w:rPr>
        <w:t xml:space="preserve">to find </w:t>
      </w:r>
      <w:r w:rsidR="009607B6">
        <w:rPr>
          <w:sz w:val="28"/>
          <w:lang w:val="en-US"/>
        </w:rPr>
        <w:t>out what happened</w:t>
      </w:r>
      <w:r w:rsidR="000247EC">
        <w:rPr>
          <w:sz w:val="28"/>
          <w:lang w:val="en-US"/>
        </w:rPr>
        <w:t>,</w:t>
      </w:r>
      <w:r w:rsidR="009607B6">
        <w:rPr>
          <w:sz w:val="28"/>
          <w:lang w:val="en-US"/>
        </w:rPr>
        <w:t xml:space="preserve"> </w:t>
      </w:r>
      <w:r w:rsidR="000247EC">
        <w:rPr>
          <w:sz w:val="28"/>
          <w:lang w:val="en-US"/>
        </w:rPr>
        <w:t>i</w:t>
      </w:r>
      <w:r w:rsidR="009607B6">
        <w:rPr>
          <w:sz w:val="28"/>
          <w:lang w:val="en-US"/>
        </w:rPr>
        <w:t>t</w:t>
      </w:r>
      <w:r w:rsidR="000247EC">
        <w:rPr>
          <w:sz w:val="28"/>
          <w:lang w:val="en-US"/>
        </w:rPr>
        <w:t>’s</w:t>
      </w:r>
      <w:r w:rsidR="009607B6">
        <w:rPr>
          <w:sz w:val="28"/>
          <w:lang w:val="en-US"/>
        </w:rPr>
        <w:t xml:space="preserve"> important for me and my friends. </w:t>
      </w:r>
      <w:r w:rsidR="001C24C6">
        <w:rPr>
          <w:sz w:val="28"/>
          <w:lang w:val="en-US"/>
        </w:rPr>
        <w:t xml:space="preserve">The magic gold which allows us to travel between dimensions disappeared. </w:t>
      </w:r>
      <w:r w:rsidR="00BE5BAA">
        <w:rPr>
          <w:sz w:val="28"/>
          <w:szCs w:val="28"/>
          <w:lang w:val="en-US"/>
        </w:rPr>
        <w:t xml:space="preserve">This mission is not </w:t>
      </w:r>
      <w:r w:rsidR="009607B6">
        <w:rPr>
          <w:sz w:val="28"/>
          <w:szCs w:val="28"/>
          <w:lang w:val="en-US"/>
        </w:rPr>
        <w:t>easy becaus</w:t>
      </w:r>
      <w:r w:rsidR="0012758A">
        <w:rPr>
          <w:sz w:val="28"/>
          <w:szCs w:val="28"/>
          <w:lang w:val="en-US"/>
        </w:rPr>
        <w:t xml:space="preserve">e </w:t>
      </w:r>
      <w:r w:rsidR="000247EC">
        <w:rPr>
          <w:sz w:val="28"/>
          <w:szCs w:val="28"/>
          <w:lang w:val="en-US"/>
        </w:rPr>
        <w:t>the other</w:t>
      </w:r>
      <w:ins w:id="2" w:author="Agnieszka Banach" w:date="2016-07-01T02:18:00Z">
        <w:r w:rsidR="00634817">
          <w:rPr>
            <w:sz w:val="28"/>
            <w:szCs w:val="28"/>
            <w:lang w:val="en-US"/>
          </w:rPr>
          <w:t xml:space="preserve"> </w:t>
        </w:r>
      </w:ins>
      <w:r w:rsidR="000247EC">
        <w:rPr>
          <w:sz w:val="28"/>
          <w:szCs w:val="28"/>
          <w:lang w:val="en-US"/>
        </w:rPr>
        <w:t xml:space="preserve">creatures </w:t>
      </w:r>
      <w:r w:rsidR="0012758A">
        <w:rPr>
          <w:sz w:val="28"/>
          <w:szCs w:val="28"/>
          <w:lang w:val="en-US"/>
        </w:rPr>
        <w:t xml:space="preserve">are scared of humans. </w:t>
      </w:r>
      <w:r w:rsidR="000247EC">
        <w:rPr>
          <w:sz w:val="28"/>
          <w:szCs w:val="28"/>
          <w:lang w:val="en-US"/>
        </w:rPr>
        <w:t xml:space="preserve"> W</w:t>
      </w:r>
      <w:r w:rsidR="0012758A">
        <w:rPr>
          <w:sz w:val="28"/>
          <w:szCs w:val="28"/>
          <w:lang w:val="en-US"/>
        </w:rPr>
        <w:t>ith your help</w:t>
      </w:r>
      <w:r w:rsidR="003D5D16">
        <w:rPr>
          <w:sz w:val="28"/>
          <w:szCs w:val="28"/>
          <w:lang w:val="en-US"/>
        </w:rPr>
        <w:t xml:space="preserve"> we will find out the truth but beware, the</w:t>
      </w:r>
      <w:r w:rsidR="003D5D16">
        <w:rPr>
          <w:sz w:val="28"/>
          <w:lang w:val="en-US"/>
        </w:rPr>
        <w:t xml:space="preserve"> truth might be scary…</w:t>
      </w:r>
    </w:p>
    <w:p w14:paraId="15F4F060" w14:textId="18B11D56" w:rsidR="0012758A" w:rsidRPr="0012758A" w:rsidRDefault="0012758A">
      <w:pPr>
        <w:rPr>
          <w:sz w:val="28"/>
          <w:szCs w:val="28"/>
          <w:lang w:val="en-US"/>
        </w:rPr>
      </w:pPr>
      <w:r>
        <w:rPr>
          <w:sz w:val="28"/>
          <w:szCs w:val="28"/>
          <w:lang w:val="en-US"/>
        </w:rPr>
        <w:t xml:space="preserve">We should start with the Stone house. Something tell me one of my friends is hiding there. Let’s find out! </w:t>
      </w:r>
    </w:p>
    <w:p w14:paraId="59D36AF5" w14:textId="2466F741" w:rsidR="00B330A7" w:rsidRPr="003D5D16" w:rsidRDefault="003D5D16" w:rsidP="003D5D16">
      <w:pPr>
        <w:jc w:val="center"/>
        <w:rPr>
          <w:sz w:val="36"/>
          <w:lang w:val="en-US"/>
        </w:rPr>
      </w:pPr>
      <w:r w:rsidRPr="003D5D16">
        <w:rPr>
          <w:sz w:val="36"/>
          <w:lang w:val="en-US"/>
        </w:rPr>
        <w:t>The game</w:t>
      </w:r>
    </w:p>
    <w:p w14:paraId="4D726FE6" w14:textId="18F13F47" w:rsidR="004B7260" w:rsidRDefault="004B7260">
      <w:pPr>
        <w:rPr>
          <w:b/>
          <w:sz w:val="32"/>
          <w:lang w:val="en-US"/>
        </w:rPr>
      </w:pPr>
      <w:r w:rsidRPr="004B7260">
        <w:rPr>
          <w:b/>
          <w:sz w:val="32"/>
          <w:lang w:val="en-US"/>
        </w:rPr>
        <w:t>Part I</w:t>
      </w:r>
      <w:r w:rsidR="00B87192">
        <w:rPr>
          <w:b/>
          <w:sz w:val="32"/>
          <w:lang w:val="en-US"/>
        </w:rPr>
        <w:t xml:space="preserve"> – The Forest</w:t>
      </w:r>
    </w:p>
    <w:p w14:paraId="0B49CD56" w14:textId="1185909E" w:rsidR="003D5D16" w:rsidRDefault="003D5D16" w:rsidP="00B87192">
      <w:pPr>
        <w:jc w:val="center"/>
        <w:rPr>
          <w:b/>
          <w:sz w:val="32"/>
          <w:lang w:val="en-US"/>
        </w:rPr>
      </w:pPr>
      <w:r w:rsidRPr="004B7260">
        <w:rPr>
          <w:b/>
          <w:sz w:val="32"/>
          <w:lang w:val="en-US"/>
        </w:rPr>
        <w:t>Half goat</w:t>
      </w:r>
      <w:r>
        <w:rPr>
          <w:b/>
          <w:sz w:val="32"/>
          <w:lang w:val="en-US"/>
        </w:rPr>
        <w:t xml:space="preserve"> </w:t>
      </w:r>
      <w:r w:rsidR="009E3520">
        <w:rPr>
          <w:b/>
          <w:sz w:val="32"/>
          <w:lang w:val="en-US"/>
        </w:rPr>
        <w:t>–</w:t>
      </w:r>
      <w:r>
        <w:rPr>
          <w:b/>
          <w:sz w:val="32"/>
          <w:lang w:val="en-US"/>
        </w:rPr>
        <w:t xml:space="preserve"> </w:t>
      </w:r>
      <w:proofErr w:type="spellStart"/>
      <w:r>
        <w:rPr>
          <w:b/>
          <w:sz w:val="32"/>
          <w:lang w:val="en-US"/>
        </w:rPr>
        <w:t>Glaistig</w:t>
      </w:r>
      <w:proofErr w:type="spellEnd"/>
    </w:p>
    <w:p w14:paraId="4C09AFFA" w14:textId="78D10226" w:rsidR="009E3520" w:rsidRDefault="00D4064E" w:rsidP="009E3520">
      <w:pPr>
        <w:rPr>
          <w:b/>
          <w:sz w:val="28"/>
          <w:u w:val="single"/>
          <w:lang w:val="en-US"/>
        </w:rPr>
      </w:pPr>
      <w:r>
        <w:rPr>
          <w:b/>
          <w:sz w:val="28"/>
          <w:u w:val="single"/>
          <w:lang w:val="en-US"/>
        </w:rPr>
        <w:t>For standing alone app</w:t>
      </w:r>
      <w:r w:rsidR="009E3520" w:rsidRPr="009E3520">
        <w:rPr>
          <w:b/>
          <w:sz w:val="28"/>
          <w:u w:val="single"/>
          <w:lang w:val="en-US"/>
        </w:rPr>
        <w:t>:</w:t>
      </w:r>
    </w:p>
    <w:p w14:paraId="7B5133EB" w14:textId="42AD1687" w:rsidR="009E3520" w:rsidRPr="009E3520" w:rsidRDefault="009E3520" w:rsidP="009E3520">
      <w:pPr>
        <w:rPr>
          <w:sz w:val="28"/>
          <w:lang w:val="en-US"/>
        </w:rPr>
      </w:pPr>
      <w:r>
        <w:rPr>
          <w:sz w:val="28"/>
          <w:lang w:val="en-US"/>
        </w:rPr>
        <w:t xml:space="preserve">The first creature you found with Brownie was </w:t>
      </w:r>
      <w:proofErr w:type="spellStart"/>
      <w:r>
        <w:rPr>
          <w:sz w:val="28"/>
          <w:lang w:val="en-US"/>
        </w:rPr>
        <w:t>Glaistig</w:t>
      </w:r>
      <w:proofErr w:type="spellEnd"/>
      <w:r>
        <w:rPr>
          <w:sz w:val="28"/>
          <w:lang w:val="en-US"/>
        </w:rPr>
        <w:t xml:space="preserve">, who lived in a Stone House. </w:t>
      </w:r>
      <w:r w:rsidR="009800C0">
        <w:rPr>
          <w:sz w:val="28"/>
          <w:lang w:val="en-US"/>
        </w:rPr>
        <w:t xml:space="preserve">He was surprised to see humans and knew something is not right – he couldn’t go back to magic world. When Asked by Brownie, he mentioned seeing Brian and Blue Witch looking for something with shovels. He advised to ask Cu </w:t>
      </w:r>
      <w:proofErr w:type="spellStart"/>
      <w:r w:rsidR="009800C0">
        <w:rPr>
          <w:sz w:val="28"/>
          <w:lang w:val="en-US"/>
        </w:rPr>
        <w:t>Sith</w:t>
      </w:r>
      <w:proofErr w:type="spellEnd"/>
      <w:r w:rsidR="009800C0">
        <w:rPr>
          <w:sz w:val="28"/>
          <w:lang w:val="en-US"/>
        </w:rPr>
        <w:t xml:space="preserve">, who lives near to The Temple of Apollo. </w:t>
      </w:r>
    </w:p>
    <w:p w14:paraId="2AB0D49A" w14:textId="2955C906" w:rsidR="009E3520" w:rsidRPr="009E3520" w:rsidRDefault="009E3520" w:rsidP="009E3520">
      <w:pPr>
        <w:rPr>
          <w:b/>
          <w:sz w:val="28"/>
          <w:u w:val="single"/>
          <w:lang w:val="en-US"/>
        </w:rPr>
      </w:pPr>
      <w:r w:rsidRPr="009E3520">
        <w:rPr>
          <w:b/>
          <w:sz w:val="28"/>
          <w:u w:val="single"/>
          <w:lang w:val="en-US"/>
        </w:rPr>
        <w:t>Dialog</w:t>
      </w:r>
      <w:r w:rsidR="00D4064E">
        <w:rPr>
          <w:b/>
          <w:sz w:val="28"/>
          <w:u w:val="single"/>
          <w:lang w:val="en-US"/>
        </w:rPr>
        <w:t xml:space="preserve"> for mixed reality</w:t>
      </w:r>
      <w:bookmarkStart w:id="3" w:name="_GoBack"/>
      <w:bookmarkEnd w:id="3"/>
      <w:r w:rsidRPr="009E3520">
        <w:rPr>
          <w:b/>
          <w:sz w:val="28"/>
          <w:u w:val="single"/>
          <w:lang w:val="en-US"/>
        </w:rPr>
        <w:t>:</w:t>
      </w:r>
    </w:p>
    <w:p w14:paraId="295701EF" w14:textId="062CDD90" w:rsidR="003D5D16" w:rsidRPr="005B6507" w:rsidRDefault="003D5D16" w:rsidP="003D5D16">
      <w:pPr>
        <w:shd w:val="clear" w:color="auto" w:fill="F2DBDB" w:themeFill="accent2" w:themeFillTint="33"/>
        <w:rPr>
          <w:sz w:val="28"/>
          <w:szCs w:val="28"/>
          <w:lang w:val="en-US"/>
        </w:rPr>
      </w:pPr>
      <w:proofErr w:type="spellStart"/>
      <w:r w:rsidRPr="009A6DA0">
        <w:rPr>
          <w:b/>
          <w:sz w:val="28"/>
          <w:szCs w:val="28"/>
          <w:lang w:val="en-US"/>
        </w:rPr>
        <w:t>G</w:t>
      </w:r>
      <w:r>
        <w:rPr>
          <w:b/>
          <w:sz w:val="28"/>
          <w:szCs w:val="28"/>
          <w:lang w:val="en-US"/>
        </w:rPr>
        <w:t>laistig</w:t>
      </w:r>
      <w:proofErr w:type="spellEnd"/>
      <w:r>
        <w:rPr>
          <w:b/>
          <w:sz w:val="28"/>
          <w:szCs w:val="28"/>
          <w:lang w:val="en-US"/>
        </w:rPr>
        <w:t>:</w:t>
      </w:r>
      <w:r w:rsidRPr="005B6507">
        <w:rPr>
          <w:sz w:val="28"/>
          <w:szCs w:val="28"/>
          <w:lang w:val="en-US"/>
        </w:rPr>
        <w:t xml:space="preserve"> Hello Brownie, oh there </w:t>
      </w:r>
      <w:r>
        <w:rPr>
          <w:sz w:val="28"/>
          <w:szCs w:val="28"/>
          <w:lang w:val="en-US"/>
        </w:rPr>
        <w:t>are</w:t>
      </w:r>
      <w:r w:rsidRPr="005B6507">
        <w:rPr>
          <w:sz w:val="28"/>
          <w:szCs w:val="28"/>
          <w:lang w:val="en-US"/>
        </w:rPr>
        <w:t xml:space="preserve"> more visitors. I haven’t seen humans for a while no</w:t>
      </w:r>
      <w:r>
        <w:rPr>
          <w:sz w:val="28"/>
          <w:szCs w:val="28"/>
          <w:lang w:val="en-US"/>
        </w:rPr>
        <w:t>w. I can’t go back to our world</w:t>
      </w:r>
      <w:r w:rsidR="000247EC">
        <w:rPr>
          <w:sz w:val="28"/>
          <w:szCs w:val="28"/>
          <w:lang w:val="en-US"/>
        </w:rPr>
        <w:t xml:space="preserve"> and </w:t>
      </w:r>
      <w:r>
        <w:rPr>
          <w:sz w:val="28"/>
          <w:szCs w:val="28"/>
          <w:lang w:val="en-US"/>
        </w:rPr>
        <w:t>I am not sure why.</w:t>
      </w:r>
    </w:p>
    <w:p w14:paraId="09F1EF51" w14:textId="023C949D" w:rsidR="003D5D16" w:rsidRPr="005B6507" w:rsidRDefault="003D5D16" w:rsidP="003D5D16">
      <w:pPr>
        <w:shd w:val="clear" w:color="auto" w:fill="FDE9D9" w:themeFill="accent6" w:themeFillTint="33"/>
        <w:rPr>
          <w:sz w:val="28"/>
          <w:szCs w:val="28"/>
          <w:lang w:val="en-US"/>
        </w:rPr>
      </w:pPr>
      <w:r w:rsidRPr="009A6DA0">
        <w:rPr>
          <w:b/>
          <w:sz w:val="28"/>
          <w:szCs w:val="28"/>
          <w:lang w:val="en-US"/>
        </w:rPr>
        <w:t>Brownie:</w:t>
      </w:r>
      <w:r w:rsidRPr="005B6507">
        <w:rPr>
          <w:sz w:val="28"/>
          <w:szCs w:val="28"/>
          <w:lang w:val="en-US"/>
        </w:rPr>
        <w:t xml:space="preserve"> </w:t>
      </w:r>
      <w:r>
        <w:rPr>
          <w:sz w:val="28"/>
          <w:szCs w:val="28"/>
          <w:lang w:val="en-US"/>
        </w:rPr>
        <w:t>Hey old friend</w:t>
      </w:r>
      <w:r w:rsidR="000247EC">
        <w:rPr>
          <w:sz w:val="28"/>
          <w:szCs w:val="28"/>
          <w:lang w:val="en-US"/>
        </w:rPr>
        <w:t>,</w:t>
      </w:r>
      <w:r w:rsidRPr="005B6507">
        <w:rPr>
          <w:sz w:val="28"/>
          <w:szCs w:val="28"/>
          <w:lang w:val="en-US"/>
        </w:rPr>
        <w:t xml:space="preserve"> </w:t>
      </w:r>
      <w:r>
        <w:rPr>
          <w:sz w:val="28"/>
          <w:szCs w:val="28"/>
          <w:lang w:val="en-US"/>
        </w:rPr>
        <w:t xml:space="preserve">did you notice anything odd? </w:t>
      </w:r>
    </w:p>
    <w:p w14:paraId="2176A076" w14:textId="691E0075" w:rsidR="003D5D16" w:rsidRPr="005B6507" w:rsidRDefault="003D5D16" w:rsidP="003D5D16">
      <w:pPr>
        <w:shd w:val="clear" w:color="auto" w:fill="F2DBDB" w:themeFill="accent2" w:themeFillTint="33"/>
        <w:rPr>
          <w:sz w:val="28"/>
          <w:szCs w:val="28"/>
          <w:lang w:val="en-US"/>
        </w:rPr>
      </w:pPr>
      <w:proofErr w:type="spellStart"/>
      <w:r w:rsidRPr="009A6DA0">
        <w:rPr>
          <w:b/>
          <w:sz w:val="28"/>
          <w:szCs w:val="28"/>
          <w:lang w:val="en-US"/>
        </w:rPr>
        <w:t>Glaistig</w:t>
      </w:r>
      <w:proofErr w:type="spellEnd"/>
      <w:r w:rsidRPr="009A6DA0">
        <w:rPr>
          <w:b/>
          <w:sz w:val="28"/>
          <w:szCs w:val="28"/>
          <w:lang w:val="en-US"/>
        </w:rPr>
        <w:t>:</w:t>
      </w:r>
      <w:r>
        <w:rPr>
          <w:sz w:val="28"/>
          <w:szCs w:val="28"/>
          <w:lang w:val="en-US"/>
        </w:rPr>
        <w:t xml:space="preserve">  </w:t>
      </w:r>
      <w:r w:rsidRPr="005B6507">
        <w:rPr>
          <w:sz w:val="28"/>
          <w:szCs w:val="28"/>
          <w:lang w:val="en-US"/>
        </w:rPr>
        <w:t>Well, I’ve heard something. I am sure Brian and Blue Witch were looking for it, they ha</w:t>
      </w:r>
      <w:r>
        <w:rPr>
          <w:sz w:val="28"/>
          <w:szCs w:val="28"/>
          <w:lang w:val="en-US"/>
        </w:rPr>
        <w:t>d</w:t>
      </w:r>
      <w:r w:rsidRPr="005B6507">
        <w:rPr>
          <w:sz w:val="28"/>
          <w:szCs w:val="28"/>
          <w:lang w:val="en-US"/>
        </w:rPr>
        <w:t xml:space="preserve"> sho</w:t>
      </w:r>
      <w:r>
        <w:rPr>
          <w:sz w:val="28"/>
          <w:szCs w:val="28"/>
          <w:lang w:val="en-US"/>
        </w:rPr>
        <w:t>vels</w:t>
      </w:r>
      <w:r w:rsidRPr="005B6507">
        <w:rPr>
          <w:sz w:val="28"/>
          <w:szCs w:val="28"/>
          <w:lang w:val="en-US"/>
        </w:rPr>
        <w:t xml:space="preserve">, maybe they were digging for it. I am sure it is safe with </w:t>
      </w:r>
      <w:r w:rsidR="000247EC">
        <w:rPr>
          <w:sz w:val="28"/>
          <w:szCs w:val="28"/>
          <w:lang w:val="en-US"/>
        </w:rPr>
        <w:t>Brian</w:t>
      </w:r>
      <w:r w:rsidRPr="005B6507">
        <w:rPr>
          <w:sz w:val="28"/>
          <w:szCs w:val="28"/>
          <w:lang w:val="en-US"/>
        </w:rPr>
        <w:t>. Don’t worry, he</w:t>
      </w:r>
      <w:r>
        <w:rPr>
          <w:sz w:val="28"/>
          <w:szCs w:val="28"/>
          <w:lang w:val="en-US"/>
        </w:rPr>
        <w:t>’</w:t>
      </w:r>
      <w:r w:rsidRPr="005B6507">
        <w:rPr>
          <w:sz w:val="28"/>
          <w:szCs w:val="28"/>
          <w:lang w:val="en-US"/>
        </w:rPr>
        <w:t xml:space="preserve">s protecting us. </w:t>
      </w:r>
    </w:p>
    <w:p w14:paraId="5EF6A4E2" w14:textId="77777777" w:rsidR="003D5D16" w:rsidRPr="005B6507" w:rsidRDefault="003D5D16" w:rsidP="003D5D16">
      <w:pPr>
        <w:shd w:val="clear" w:color="auto" w:fill="FDE9D9" w:themeFill="accent6" w:themeFillTint="33"/>
        <w:rPr>
          <w:sz w:val="28"/>
          <w:szCs w:val="28"/>
          <w:lang w:val="en-US"/>
        </w:rPr>
      </w:pPr>
      <w:r w:rsidRPr="009A6DA0">
        <w:rPr>
          <w:b/>
          <w:sz w:val="28"/>
          <w:szCs w:val="28"/>
          <w:lang w:val="en-US"/>
        </w:rPr>
        <w:t>Brownie:</w:t>
      </w:r>
      <w:r w:rsidRPr="005B6507">
        <w:rPr>
          <w:sz w:val="28"/>
          <w:szCs w:val="28"/>
          <w:lang w:val="en-US"/>
        </w:rPr>
        <w:t xml:space="preserve"> I don’t think so friend. Thank you, stay safe. Something is about to happened today. We need to talk to the others. </w:t>
      </w:r>
    </w:p>
    <w:p w14:paraId="72D66E96" w14:textId="3F0475E7" w:rsidR="008D7E26" w:rsidRPr="005B6507" w:rsidRDefault="008D7E26" w:rsidP="008D7E26">
      <w:pPr>
        <w:shd w:val="clear" w:color="auto" w:fill="F2DBDB" w:themeFill="accent2" w:themeFillTint="33"/>
        <w:rPr>
          <w:sz w:val="28"/>
          <w:szCs w:val="28"/>
          <w:lang w:val="en-US"/>
        </w:rPr>
      </w:pPr>
      <w:proofErr w:type="spellStart"/>
      <w:r w:rsidRPr="009A6DA0">
        <w:rPr>
          <w:b/>
          <w:sz w:val="28"/>
          <w:szCs w:val="28"/>
          <w:lang w:val="en-US"/>
        </w:rPr>
        <w:lastRenderedPageBreak/>
        <w:t>Glaistig</w:t>
      </w:r>
      <w:proofErr w:type="spellEnd"/>
      <w:r w:rsidRPr="009A6DA0">
        <w:rPr>
          <w:b/>
          <w:sz w:val="28"/>
          <w:szCs w:val="28"/>
          <w:lang w:val="en-US"/>
        </w:rPr>
        <w:t>:</w:t>
      </w:r>
      <w:r>
        <w:rPr>
          <w:sz w:val="28"/>
          <w:szCs w:val="28"/>
          <w:lang w:val="en-US"/>
        </w:rPr>
        <w:t xml:space="preserve">  I think I saw Cu </w:t>
      </w:r>
      <w:proofErr w:type="spellStart"/>
      <w:r>
        <w:rPr>
          <w:sz w:val="28"/>
          <w:szCs w:val="28"/>
          <w:lang w:val="en-US"/>
        </w:rPr>
        <w:t>Sith</w:t>
      </w:r>
      <w:proofErr w:type="spellEnd"/>
      <w:r>
        <w:rPr>
          <w:sz w:val="28"/>
          <w:szCs w:val="28"/>
          <w:lang w:val="en-US"/>
        </w:rPr>
        <w:t xml:space="preserve"> somewhere in the forest near to the </w:t>
      </w:r>
      <w:r w:rsidR="000247EC">
        <w:rPr>
          <w:sz w:val="28"/>
          <w:szCs w:val="28"/>
          <w:lang w:val="en-US"/>
        </w:rPr>
        <w:t xml:space="preserve">Temple of </w:t>
      </w:r>
      <w:r>
        <w:rPr>
          <w:sz w:val="28"/>
          <w:szCs w:val="28"/>
          <w:lang w:val="en-US"/>
        </w:rPr>
        <w:t>Apollo.</w:t>
      </w:r>
    </w:p>
    <w:p w14:paraId="73D346A3" w14:textId="77777777" w:rsidR="003D5D16" w:rsidRPr="004B7260" w:rsidRDefault="003D5D16">
      <w:pPr>
        <w:rPr>
          <w:b/>
          <w:sz w:val="32"/>
          <w:lang w:val="en-US"/>
        </w:rPr>
      </w:pPr>
    </w:p>
    <w:p w14:paraId="3A3B9602" w14:textId="7A154CFF" w:rsidR="00FA4652" w:rsidRDefault="00FA567C" w:rsidP="00B87192">
      <w:pPr>
        <w:jc w:val="center"/>
        <w:rPr>
          <w:b/>
          <w:sz w:val="32"/>
          <w:lang w:val="en-US"/>
        </w:rPr>
      </w:pPr>
      <w:r w:rsidRPr="004B7260">
        <w:rPr>
          <w:b/>
          <w:sz w:val="32"/>
          <w:lang w:val="en-US"/>
        </w:rPr>
        <w:t xml:space="preserve">Cu </w:t>
      </w:r>
      <w:proofErr w:type="spellStart"/>
      <w:r w:rsidRPr="004B7260">
        <w:rPr>
          <w:b/>
          <w:sz w:val="32"/>
          <w:lang w:val="en-US"/>
        </w:rPr>
        <w:t>Sith</w:t>
      </w:r>
      <w:proofErr w:type="spellEnd"/>
    </w:p>
    <w:p w14:paraId="1AF6A132" w14:textId="15C529BB" w:rsidR="00824B7A" w:rsidRPr="00824B7A" w:rsidRDefault="00D11E4F" w:rsidP="00824B7A">
      <w:pPr>
        <w:shd w:val="clear" w:color="auto" w:fill="FDE9D9" w:themeFill="accent6" w:themeFillTint="33"/>
        <w:rPr>
          <w:sz w:val="28"/>
          <w:szCs w:val="28"/>
          <w:lang w:val="en-US"/>
        </w:rPr>
      </w:pPr>
      <w:r w:rsidRPr="00824B7A">
        <w:rPr>
          <w:b/>
          <w:sz w:val="28"/>
          <w:szCs w:val="28"/>
          <w:lang w:val="en-US"/>
        </w:rPr>
        <w:t>Brownie</w:t>
      </w:r>
      <w:r w:rsidRPr="00824B7A">
        <w:rPr>
          <w:sz w:val="28"/>
          <w:szCs w:val="28"/>
          <w:lang w:val="en-US"/>
        </w:rPr>
        <w:t xml:space="preserve">: </w:t>
      </w:r>
      <w:r w:rsidR="00FA567C" w:rsidRPr="00824B7A">
        <w:rPr>
          <w:sz w:val="28"/>
          <w:szCs w:val="28"/>
          <w:lang w:val="en-US"/>
        </w:rPr>
        <w:t xml:space="preserve">Hello Cu </w:t>
      </w:r>
      <w:proofErr w:type="spellStart"/>
      <w:r w:rsidR="00FA567C" w:rsidRPr="00824B7A">
        <w:rPr>
          <w:sz w:val="28"/>
          <w:szCs w:val="28"/>
          <w:lang w:val="en-US"/>
        </w:rPr>
        <w:t>Sith</w:t>
      </w:r>
      <w:proofErr w:type="spellEnd"/>
      <w:r w:rsidR="00FA567C" w:rsidRPr="00824B7A">
        <w:rPr>
          <w:sz w:val="28"/>
          <w:szCs w:val="28"/>
          <w:lang w:val="en-US"/>
        </w:rPr>
        <w:t>, don’t be angry. These humans are helping me to find out what happened. Something is wrong</w:t>
      </w:r>
      <w:r w:rsidR="000C29BD">
        <w:rPr>
          <w:sz w:val="28"/>
          <w:szCs w:val="28"/>
          <w:lang w:val="en-US"/>
        </w:rPr>
        <w:t>,</w:t>
      </w:r>
      <w:r w:rsidR="00FA567C" w:rsidRPr="00824B7A">
        <w:rPr>
          <w:sz w:val="28"/>
          <w:szCs w:val="28"/>
          <w:lang w:val="en-US"/>
        </w:rPr>
        <w:t xml:space="preserve"> </w:t>
      </w:r>
      <w:r w:rsidR="000247EC">
        <w:rPr>
          <w:sz w:val="28"/>
          <w:szCs w:val="28"/>
          <w:lang w:val="en-US"/>
        </w:rPr>
        <w:t>people</w:t>
      </w:r>
      <w:r w:rsidR="00FA567C" w:rsidRPr="00824B7A">
        <w:rPr>
          <w:sz w:val="28"/>
          <w:szCs w:val="28"/>
          <w:lang w:val="en-US"/>
        </w:rPr>
        <w:t xml:space="preserve"> are not our enemies. </w:t>
      </w:r>
    </w:p>
    <w:p w14:paraId="0292C62C" w14:textId="167D8CCD" w:rsidR="00824B7A" w:rsidRPr="00824B7A" w:rsidRDefault="00D11E4F" w:rsidP="00824B7A">
      <w:pPr>
        <w:shd w:val="clear" w:color="auto" w:fill="EAF1DD" w:themeFill="accent3" w:themeFillTint="33"/>
        <w:rPr>
          <w:sz w:val="28"/>
          <w:szCs w:val="28"/>
          <w:lang w:val="en-US"/>
        </w:rPr>
      </w:pPr>
      <w:r w:rsidRPr="00824B7A">
        <w:rPr>
          <w:b/>
          <w:sz w:val="28"/>
          <w:szCs w:val="28"/>
          <w:lang w:val="en-US"/>
        </w:rPr>
        <w:t xml:space="preserve">Cu </w:t>
      </w:r>
      <w:proofErr w:type="spellStart"/>
      <w:r w:rsidRPr="00824B7A">
        <w:rPr>
          <w:b/>
          <w:sz w:val="28"/>
          <w:szCs w:val="28"/>
          <w:lang w:val="en-US"/>
        </w:rPr>
        <w:t>Sith</w:t>
      </w:r>
      <w:proofErr w:type="spellEnd"/>
      <w:r w:rsidRPr="00824B7A">
        <w:rPr>
          <w:sz w:val="28"/>
          <w:szCs w:val="28"/>
          <w:lang w:val="en-US"/>
        </w:rPr>
        <w:t>:</w:t>
      </w:r>
      <w:r w:rsidRPr="00824B7A">
        <w:rPr>
          <w:sz w:val="28"/>
          <w:szCs w:val="28"/>
          <w:u w:val="single"/>
          <w:lang w:val="en-US"/>
        </w:rPr>
        <w:t xml:space="preserve"> </w:t>
      </w:r>
      <w:r w:rsidR="00FA567C" w:rsidRPr="00824B7A">
        <w:rPr>
          <w:sz w:val="28"/>
          <w:szCs w:val="28"/>
          <w:lang w:val="en-US"/>
        </w:rPr>
        <w:t>Oh Brownie I</w:t>
      </w:r>
      <w:r w:rsidR="000C29BD">
        <w:rPr>
          <w:sz w:val="28"/>
          <w:szCs w:val="28"/>
          <w:lang w:val="en-US"/>
        </w:rPr>
        <w:t>’</w:t>
      </w:r>
      <w:r w:rsidR="00FA567C" w:rsidRPr="00824B7A">
        <w:rPr>
          <w:sz w:val="28"/>
          <w:szCs w:val="28"/>
          <w:lang w:val="en-US"/>
        </w:rPr>
        <w:t>m not angry, they look nice</w:t>
      </w:r>
      <w:r w:rsidR="000C29BD">
        <w:rPr>
          <w:sz w:val="28"/>
          <w:szCs w:val="28"/>
          <w:lang w:val="en-US"/>
        </w:rPr>
        <w:t>.</w:t>
      </w:r>
      <w:r w:rsidR="00FA567C" w:rsidRPr="00824B7A">
        <w:rPr>
          <w:sz w:val="28"/>
          <w:szCs w:val="28"/>
          <w:lang w:val="en-US"/>
        </w:rPr>
        <w:t xml:space="preserve"> I used to run with Children, they </w:t>
      </w:r>
      <w:r w:rsidR="008C1B24" w:rsidRPr="00824B7A">
        <w:rPr>
          <w:sz w:val="28"/>
          <w:szCs w:val="28"/>
          <w:lang w:val="en-US"/>
        </w:rPr>
        <w:t>brought me food and</w:t>
      </w:r>
      <w:r w:rsidR="000C29BD">
        <w:rPr>
          <w:sz w:val="28"/>
          <w:szCs w:val="28"/>
          <w:lang w:val="en-US"/>
        </w:rPr>
        <w:t xml:space="preserve"> I</w:t>
      </w:r>
      <w:r w:rsidR="008C1B24" w:rsidRPr="00824B7A">
        <w:rPr>
          <w:sz w:val="28"/>
          <w:szCs w:val="28"/>
          <w:lang w:val="en-US"/>
        </w:rPr>
        <w:t xml:space="preserve"> took them for</w:t>
      </w:r>
      <w:r w:rsidR="00FA567C" w:rsidRPr="00824B7A">
        <w:rPr>
          <w:sz w:val="28"/>
          <w:szCs w:val="28"/>
          <w:lang w:val="en-US"/>
        </w:rPr>
        <w:t xml:space="preserve"> ride</w:t>
      </w:r>
      <w:r w:rsidR="008C1B24" w:rsidRPr="00824B7A">
        <w:rPr>
          <w:sz w:val="28"/>
          <w:szCs w:val="28"/>
          <w:lang w:val="en-US"/>
        </w:rPr>
        <w:t>s</w:t>
      </w:r>
      <w:r w:rsidR="00FA567C" w:rsidRPr="00824B7A">
        <w:rPr>
          <w:sz w:val="28"/>
          <w:szCs w:val="28"/>
          <w:lang w:val="en-US"/>
        </w:rPr>
        <w:t xml:space="preserve">. Now it’s </w:t>
      </w:r>
      <w:r w:rsidR="000C29BD">
        <w:rPr>
          <w:sz w:val="28"/>
          <w:szCs w:val="28"/>
          <w:lang w:val="en-US"/>
        </w:rPr>
        <w:t>quiet</w:t>
      </w:r>
      <w:r w:rsidR="000C29BD" w:rsidRPr="00824B7A">
        <w:rPr>
          <w:sz w:val="28"/>
          <w:szCs w:val="28"/>
          <w:lang w:val="en-US"/>
        </w:rPr>
        <w:t xml:space="preserve"> </w:t>
      </w:r>
      <w:r w:rsidR="00FA567C" w:rsidRPr="00824B7A">
        <w:rPr>
          <w:sz w:val="28"/>
          <w:szCs w:val="28"/>
          <w:lang w:val="en-US"/>
        </w:rPr>
        <w:t xml:space="preserve">and empty here. Yes, it is strange. But Brian says they changed. </w:t>
      </w:r>
    </w:p>
    <w:p w14:paraId="53C932A4" w14:textId="77777777" w:rsidR="00824B7A" w:rsidRPr="00824B7A" w:rsidRDefault="00D11E4F" w:rsidP="00824B7A">
      <w:pPr>
        <w:shd w:val="clear" w:color="auto" w:fill="FDE9D9" w:themeFill="accent6" w:themeFillTint="33"/>
        <w:rPr>
          <w:sz w:val="28"/>
          <w:szCs w:val="28"/>
          <w:lang w:val="en-US"/>
        </w:rPr>
      </w:pPr>
      <w:r w:rsidRPr="00824B7A">
        <w:rPr>
          <w:b/>
          <w:sz w:val="28"/>
          <w:szCs w:val="28"/>
          <w:lang w:val="en-US"/>
        </w:rPr>
        <w:t>Brownie</w:t>
      </w:r>
      <w:r w:rsidRPr="00824B7A">
        <w:rPr>
          <w:sz w:val="28"/>
          <w:szCs w:val="28"/>
          <w:lang w:val="en-US"/>
        </w:rPr>
        <w:t xml:space="preserve">: </w:t>
      </w:r>
      <w:r w:rsidR="00FA567C" w:rsidRPr="00824B7A">
        <w:rPr>
          <w:sz w:val="28"/>
          <w:szCs w:val="28"/>
          <w:lang w:val="en-US"/>
        </w:rPr>
        <w:t xml:space="preserve">Have you seen anything suspicious? </w:t>
      </w:r>
    </w:p>
    <w:p w14:paraId="06FA4DC9" w14:textId="2018A896" w:rsidR="003D5D16" w:rsidRPr="005B6507" w:rsidRDefault="00D11E4F" w:rsidP="00D056E7">
      <w:pPr>
        <w:shd w:val="clear" w:color="auto" w:fill="EAF1DD" w:themeFill="accent3" w:themeFillTint="33"/>
        <w:rPr>
          <w:sz w:val="28"/>
          <w:szCs w:val="28"/>
          <w:lang w:val="en-US"/>
        </w:rPr>
      </w:pPr>
      <w:r w:rsidRPr="00824B7A">
        <w:rPr>
          <w:b/>
          <w:sz w:val="28"/>
          <w:szCs w:val="28"/>
          <w:lang w:val="en-US"/>
        </w:rPr>
        <w:t xml:space="preserve">Cu </w:t>
      </w:r>
      <w:proofErr w:type="spellStart"/>
      <w:r w:rsidRPr="00824B7A">
        <w:rPr>
          <w:b/>
          <w:sz w:val="28"/>
          <w:szCs w:val="28"/>
          <w:lang w:val="en-US"/>
        </w:rPr>
        <w:t>Sith</w:t>
      </w:r>
      <w:proofErr w:type="spellEnd"/>
      <w:r w:rsidRPr="00824B7A">
        <w:rPr>
          <w:sz w:val="28"/>
          <w:szCs w:val="28"/>
          <w:lang w:val="en-US"/>
        </w:rPr>
        <w:t xml:space="preserve">: </w:t>
      </w:r>
      <w:r w:rsidR="00FA567C" w:rsidRPr="00824B7A">
        <w:rPr>
          <w:sz w:val="28"/>
          <w:szCs w:val="28"/>
          <w:lang w:val="en-US"/>
        </w:rPr>
        <w:t>No, I haven’</w:t>
      </w:r>
      <w:r w:rsidR="003D5D16">
        <w:rPr>
          <w:sz w:val="28"/>
          <w:szCs w:val="28"/>
          <w:lang w:val="en-US"/>
        </w:rPr>
        <w:t xml:space="preserve">t. </w:t>
      </w:r>
      <w:r w:rsidR="003D5D16" w:rsidRPr="00824B7A">
        <w:rPr>
          <w:sz w:val="28"/>
          <w:szCs w:val="28"/>
          <w:lang w:val="en-US"/>
        </w:rPr>
        <w:t xml:space="preserve">Oh wait I remember someone was asking me where </w:t>
      </w:r>
      <w:r w:rsidR="003D5D16">
        <w:rPr>
          <w:sz w:val="28"/>
          <w:szCs w:val="28"/>
          <w:lang w:val="en-US"/>
        </w:rPr>
        <w:t>there was</w:t>
      </w:r>
      <w:r w:rsidR="003D5D16" w:rsidRPr="00824B7A">
        <w:rPr>
          <w:sz w:val="28"/>
          <w:szCs w:val="28"/>
          <w:lang w:val="en-US"/>
        </w:rPr>
        <w:t xml:space="preserve"> gold. I think it was Brian.</w:t>
      </w:r>
      <w:r w:rsidR="003D5D16">
        <w:rPr>
          <w:sz w:val="28"/>
          <w:szCs w:val="28"/>
          <w:lang w:val="en-US"/>
        </w:rPr>
        <w:t xml:space="preserve"> But don’t worry, he can protect us. </w:t>
      </w:r>
    </w:p>
    <w:p w14:paraId="699380BF" w14:textId="448322F9" w:rsidR="009A6DA0" w:rsidRPr="00B87192" w:rsidRDefault="00D11E4F" w:rsidP="00B87192">
      <w:pPr>
        <w:shd w:val="clear" w:color="auto" w:fill="FDE9D9" w:themeFill="accent6" w:themeFillTint="33"/>
        <w:rPr>
          <w:sz w:val="28"/>
          <w:szCs w:val="28"/>
          <w:lang w:val="en-US"/>
        </w:rPr>
      </w:pPr>
      <w:r w:rsidRPr="00824B7A">
        <w:rPr>
          <w:b/>
          <w:sz w:val="28"/>
          <w:szCs w:val="28"/>
          <w:lang w:val="en-US"/>
        </w:rPr>
        <w:t>Brownie</w:t>
      </w:r>
      <w:r w:rsidRPr="00824B7A">
        <w:rPr>
          <w:sz w:val="28"/>
          <w:szCs w:val="28"/>
          <w:lang w:val="en-US"/>
        </w:rPr>
        <w:t xml:space="preserve">: </w:t>
      </w:r>
      <w:r w:rsidR="003D5D16">
        <w:rPr>
          <w:sz w:val="28"/>
          <w:szCs w:val="28"/>
          <w:lang w:val="en-US"/>
        </w:rPr>
        <w:t xml:space="preserve">Hmm, Brian again. Why he was looking </w:t>
      </w:r>
      <w:r w:rsidR="0050422E">
        <w:rPr>
          <w:sz w:val="28"/>
          <w:szCs w:val="28"/>
          <w:lang w:val="en-US"/>
        </w:rPr>
        <w:t>for gold.</w:t>
      </w:r>
      <w:r w:rsidR="00D056E7">
        <w:rPr>
          <w:sz w:val="28"/>
          <w:szCs w:val="28"/>
          <w:lang w:val="en-US"/>
        </w:rPr>
        <w:t xml:space="preserve"> </w:t>
      </w:r>
      <w:r w:rsidR="00AB7DAD" w:rsidRPr="00824B7A">
        <w:rPr>
          <w:sz w:val="28"/>
          <w:szCs w:val="28"/>
          <w:lang w:val="en-US"/>
        </w:rPr>
        <w:t xml:space="preserve">Thank You, Cu </w:t>
      </w:r>
      <w:proofErr w:type="spellStart"/>
      <w:r w:rsidR="00AB7DAD" w:rsidRPr="00824B7A">
        <w:rPr>
          <w:sz w:val="28"/>
          <w:szCs w:val="28"/>
          <w:lang w:val="en-US"/>
        </w:rPr>
        <w:t>Sith</w:t>
      </w:r>
      <w:proofErr w:type="spellEnd"/>
      <w:r w:rsidR="00AB7DAD" w:rsidRPr="00824B7A">
        <w:rPr>
          <w:sz w:val="28"/>
          <w:szCs w:val="28"/>
          <w:lang w:val="en-US"/>
        </w:rPr>
        <w:t xml:space="preserve">. We have to get going, we need to talk to </w:t>
      </w:r>
      <w:r w:rsidR="00BC46DE">
        <w:rPr>
          <w:sz w:val="28"/>
          <w:szCs w:val="28"/>
          <w:lang w:val="en-US"/>
        </w:rPr>
        <w:t xml:space="preserve">the </w:t>
      </w:r>
      <w:r w:rsidR="00AB7DAD" w:rsidRPr="00824B7A">
        <w:rPr>
          <w:sz w:val="28"/>
          <w:szCs w:val="28"/>
          <w:lang w:val="en-US"/>
        </w:rPr>
        <w:t>other</w:t>
      </w:r>
      <w:r w:rsidR="00BC46DE">
        <w:rPr>
          <w:sz w:val="28"/>
          <w:szCs w:val="28"/>
          <w:lang w:val="en-US"/>
        </w:rPr>
        <w:t>s</w:t>
      </w:r>
      <w:r w:rsidR="00AB7DAD" w:rsidRPr="00824B7A">
        <w:rPr>
          <w:sz w:val="28"/>
          <w:szCs w:val="28"/>
          <w:lang w:val="en-US"/>
        </w:rPr>
        <w:t xml:space="preserve">. </w:t>
      </w:r>
      <w:r w:rsidR="00D056E7">
        <w:rPr>
          <w:sz w:val="28"/>
          <w:szCs w:val="28"/>
          <w:lang w:val="en-US"/>
        </w:rPr>
        <w:t xml:space="preserve">I think we might meet someone at In </w:t>
      </w:r>
      <w:r w:rsidR="000247EC">
        <w:rPr>
          <w:sz w:val="28"/>
          <w:szCs w:val="28"/>
          <w:lang w:val="en-US"/>
        </w:rPr>
        <w:t>Memory</w:t>
      </w:r>
      <w:r w:rsidR="00D056E7">
        <w:rPr>
          <w:sz w:val="28"/>
          <w:szCs w:val="28"/>
          <w:lang w:val="en-US"/>
        </w:rPr>
        <w:t xml:space="preserve">. </w:t>
      </w:r>
    </w:p>
    <w:p w14:paraId="5ABF1FE3" w14:textId="1E37DA69" w:rsidR="00AB7DAD" w:rsidRPr="004B7260" w:rsidRDefault="00AB7DAD" w:rsidP="00B87192">
      <w:pPr>
        <w:jc w:val="center"/>
        <w:rPr>
          <w:b/>
          <w:sz w:val="32"/>
          <w:lang w:val="en-US"/>
        </w:rPr>
      </w:pPr>
      <w:r w:rsidRPr="004B7260">
        <w:rPr>
          <w:b/>
          <w:sz w:val="32"/>
          <w:lang w:val="en-US"/>
        </w:rPr>
        <w:t>The Witch</w:t>
      </w:r>
    </w:p>
    <w:p w14:paraId="71373502" w14:textId="77777777" w:rsidR="00AB7DAD" w:rsidRPr="00C5786E" w:rsidRDefault="00C5786E" w:rsidP="00C5786E">
      <w:pPr>
        <w:shd w:val="clear" w:color="auto" w:fill="FDE9D9" w:themeFill="accent6" w:themeFillTint="33"/>
        <w:rPr>
          <w:sz w:val="28"/>
          <w:szCs w:val="28"/>
          <w:lang w:val="en-US"/>
        </w:rPr>
      </w:pPr>
      <w:r w:rsidRPr="002F64CD">
        <w:rPr>
          <w:b/>
          <w:sz w:val="28"/>
          <w:szCs w:val="28"/>
          <w:lang w:val="en-US"/>
        </w:rPr>
        <w:t>Brownie:</w:t>
      </w:r>
      <w:r w:rsidRPr="00C5786E">
        <w:rPr>
          <w:sz w:val="28"/>
          <w:szCs w:val="28"/>
          <w:lang w:val="en-US"/>
        </w:rPr>
        <w:t xml:space="preserve"> </w:t>
      </w:r>
      <w:r w:rsidR="00AB7DAD" w:rsidRPr="00C5786E">
        <w:rPr>
          <w:sz w:val="28"/>
          <w:szCs w:val="28"/>
          <w:lang w:val="en-US"/>
        </w:rPr>
        <w:t>(Be careful, she is dangerous</w:t>
      </w:r>
      <w:proofErr w:type="gramStart"/>
      <w:r w:rsidR="00AB7DAD" w:rsidRPr="00C5786E">
        <w:rPr>
          <w:sz w:val="28"/>
          <w:szCs w:val="28"/>
          <w:lang w:val="en-US"/>
        </w:rPr>
        <w:t>! )</w:t>
      </w:r>
      <w:proofErr w:type="gramEnd"/>
      <w:r w:rsidR="00AB7DAD" w:rsidRPr="00C5786E">
        <w:rPr>
          <w:sz w:val="28"/>
          <w:szCs w:val="28"/>
          <w:lang w:val="en-US"/>
        </w:rPr>
        <w:t xml:space="preserve"> Hello Blue </w:t>
      </w:r>
      <w:proofErr w:type="gramStart"/>
      <w:r w:rsidR="00AB7DAD" w:rsidRPr="00C5786E">
        <w:rPr>
          <w:sz w:val="28"/>
          <w:szCs w:val="28"/>
          <w:lang w:val="en-US"/>
        </w:rPr>
        <w:t>Witch..</w:t>
      </w:r>
      <w:proofErr w:type="gramEnd"/>
      <w:r w:rsidR="00AB7DAD" w:rsidRPr="00C5786E">
        <w:rPr>
          <w:sz w:val="28"/>
          <w:szCs w:val="28"/>
          <w:lang w:val="en-US"/>
        </w:rPr>
        <w:t xml:space="preserve"> are you there?</w:t>
      </w:r>
    </w:p>
    <w:p w14:paraId="6DF97CFE" w14:textId="5674C78C" w:rsidR="00AB7DAD" w:rsidRPr="00C5786E" w:rsidRDefault="00C5786E" w:rsidP="00C5786E">
      <w:pPr>
        <w:shd w:val="clear" w:color="auto" w:fill="DAEEF3" w:themeFill="accent5" w:themeFillTint="33"/>
        <w:rPr>
          <w:sz w:val="28"/>
          <w:szCs w:val="28"/>
          <w:lang w:val="en-US"/>
        </w:rPr>
      </w:pPr>
      <w:r w:rsidRPr="00C5786E">
        <w:rPr>
          <w:sz w:val="28"/>
          <w:szCs w:val="28"/>
          <w:lang w:val="en-US"/>
        </w:rPr>
        <w:t xml:space="preserve">Witch: </w:t>
      </w:r>
      <w:r w:rsidR="00AB7DAD" w:rsidRPr="00C5786E">
        <w:rPr>
          <w:sz w:val="28"/>
          <w:szCs w:val="28"/>
          <w:lang w:val="en-US"/>
        </w:rPr>
        <w:t xml:space="preserve">Oh no, </w:t>
      </w:r>
      <w:r w:rsidR="00BC46DE">
        <w:rPr>
          <w:sz w:val="28"/>
          <w:szCs w:val="28"/>
          <w:lang w:val="en-US"/>
        </w:rPr>
        <w:t>not</w:t>
      </w:r>
      <w:r w:rsidR="00BC46DE" w:rsidRPr="00C5786E">
        <w:rPr>
          <w:sz w:val="28"/>
          <w:szCs w:val="28"/>
          <w:lang w:val="en-US"/>
        </w:rPr>
        <w:t xml:space="preserve"> </w:t>
      </w:r>
      <w:r w:rsidR="00AB7DAD" w:rsidRPr="00C5786E">
        <w:rPr>
          <w:sz w:val="28"/>
          <w:szCs w:val="28"/>
          <w:lang w:val="en-US"/>
        </w:rPr>
        <w:t xml:space="preserve">you… and you have some noisy humans with you! Well, you </w:t>
      </w:r>
      <w:r w:rsidR="00BC46DE">
        <w:rPr>
          <w:sz w:val="28"/>
          <w:szCs w:val="28"/>
          <w:lang w:val="en-US"/>
        </w:rPr>
        <w:t xml:space="preserve">humans </w:t>
      </w:r>
      <w:r w:rsidR="00AB7DAD" w:rsidRPr="00C5786E">
        <w:rPr>
          <w:sz w:val="28"/>
          <w:szCs w:val="28"/>
          <w:lang w:val="en-US"/>
        </w:rPr>
        <w:t xml:space="preserve">are safe just </w:t>
      </w:r>
      <w:r w:rsidR="00BC46DE">
        <w:rPr>
          <w:sz w:val="28"/>
          <w:szCs w:val="28"/>
          <w:lang w:val="en-US"/>
        </w:rPr>
        <w:t>as long</w:t>
      </w:r>
      <w:r w:rsidR="00BC46DE" w:rsidRPr="00C5786E">
        <w:rPr>
          <w:sz w:val="28"/>
          <w:szCs w:val="28"/>
          <w:lang w:val="en-US"/>
        </w:rPr>
        <w:t xml:space="preserve"> </w:t>
      </w:r>
      <w:r w:rsidR="00AB7DAD" w:rsidRPr="00C5786E">
        <w:rPr>
          <w:sz w:val="28"/>
          <w:szCs w:val="28"/>
          <w:lang w:val="en-US"/>
        </w:rPr>
        <w:t>you</w:t>
      </w:r>
      <w:r w:rsidR="00BC46DE">
        <w:rPr>
          <w:sz w:val="28"/>
          <w:szCs w:val="28"/>
          <w:lang w:val="en-US"/>
        </w:rPr>
        <w:t>’</w:t>
      </w:r>
      <w:r w:rsidR="00AB7DAD" w:rsidRPr="00C5786E">
        <w:rPr>
          <w:sz w:val="28"/>
          <w:szCs w:val="28"/>
          <w:lang w:val="en-US"/>
        </w:rPr>
        <w:t xml:space="preserve">re here with Brownie. </w:t>
      </w:r>
    </w:p>
    <w:p w14:paraId="173D1270" w14:textId="77777777" w:rsidR="00AB7DAD" w:rsidRPr="00C5786E" w:rsidRDefault="00C5786E" w:rsidP="00C5786E">
      <w:pPr>
        <w:shd w:val="clear" w:color="auto" w:fill="FDE9D9" w:themeFill="accent6" w:themeFillTint="33"/>
        <w:rPr>
          <w:sz w:val="28"/>
          <w:szCs w:val="28"/>
          <w:lang w:val="en-US"/>
        </w:rPr>
      </w:pPr>
      <w:r w:rsidRPr="002F64CD">
        <w:rPr>
          <w:b/>
          <w:sz w:val="28"/>
          <w:szCs w:val="28"/>
          <w:lang w:val="en-US"/>
        </w:rPr>
        <w:t>Brownie:</w:t>
      </w:r>
      <w:r w:rsidRPr="00C5786E">
        <w:rPr>
          <w:sz w:val="28"/>
          <w:szCs w:val="28"/>
          <w:lang w:val="en-US"/>
        </w:rPr>
        <w:t xml:space="preserve"> </w:t>
      </w:r>
      <w:r w:rsidR="00404DFF" w:rsidRPr="00C5786E">
        <w:rPr>
          <w:sz w:val="28"/>
          <w:szCs w:val="28"/>
          <w:lang w:val="en-US"/>
        </w:rPr>
        <w:t xml:space="preserve">Tell us witch, have you heard anything about some gold? </w:t>
      </w:r>
    </w:p>
    <w:p w14:paraId="1CF91766" w14:textId="75E18664" w:rsidR="00404DFF" w:rsidRPr="00C5786E" w:rsidRDefault="00C5786E" w:rsidP="00C5786E">
      <w:pPr>
        <w:shd w:val="clear" w:color="auto" w:fill="DAEEF3" w:themeFill="accent5" w:themeFillTint="33"/>
        <w:rPr>
          <w:sz w:val="28"/>
          <w:szCs w:val="28"/>
          <w:lang w:val="en-US"/>
        </w:rPr>
      </w:pPr>
      <w:r w:rsidRPr="00C5786E">
        <w:rPr>
          <w:sz w:val="28"/>
          <w:szCs w:val="28"/>
          <w:lang w:val="en-US"/>
        </w:rPr>
        <w:t>Witch</w:t>
      </w:r>
      <w:r>
        <w:rPr>
          <w:sz w:val="28"/>
          <w:szCs w:val="28"/>
          <w:lang w:val="en-US"/>
        </w:rPr>
        <w:t xml:space="preserve">: </w:t>
      </w:r>
      <w:r w:rsidR="00404DFF" w:rsidRPr="00C5786E">
        <w:rPr>
          <w:sz w:val="28"/>
          <w:szCs w:val="28"/>
          <w:lang w:val="en-US"/>
        </w:rPr>
        <w:t>Why do you ask</w:t>
      </w:r>
      <w:r w:rsidR="000247EC">
        <w:rPr>
          <w:sz w:val="28"/>
          <w:szCs w:val="28"/>
          <w:lang w:val="en-US"/>
        </w:rPr>
        <w:t xml:space="preserve">, </w:t>
      </w:r>
      <w:r w:rsidR="00404DFF" w:rsidRPr="00C5786E">
        <w:rPr>
          <w:sz w:val="28"/>
          <w:szCs w:val="28"/>
          <w:lang w:val="en-US"/>
        </w:rPr>
        <w:t>why are you bothering me about that!</w:t>
      </w:r>
    </w:p>
    <w:p w14:paraId="1B036D30" w14:textId="22F91DA3" w:rsidR="00404DFF" w:rsidRPr="00C5786E" w:rsidRDefault="00C5786E" w:rsidP="00C5786E">
      <w:pPr>
        <w:shd w:val="clear" w:color="auto" w:fill="FDE9D9" w:themeFill="accent6" w:themeFillTint="33"/>
        <w:rPr>
          <w:sz w:val="28"/>
          <w:szCs w:val="28"/>
          <w:lang w:val="en-US"/>
        </w:rPr>
      </w:pPr>
      <w:r w:rsidRPr="002F64CD">
        <w:rPr>
          <w:b/>
          <w:sz w:val="28"/>
          <w:szCs w:val="28"/>
          <w:lang w:val="en-US"/>
        </w:rPr>
        <w:t>Brownie:</w:t>
      </w:r>
      <w:r>
        <w:rPr>
          <w:sz w:val="28"/>
          <w:szCs w:val="28"/>
          <w:lang w:val="en-US"/>
        </w:rPr>
        <w:t xml:space="preserve"> </w:t>
      </w:r>
      <w:r w:rsidR="00404DFF" w:rsidRPr="00C5786E">
        <w:rPr>
          <w:sz w:val="28"/>
          <w:szCs w:val="28"/>
          <w:lang w:val="en-US"/>
        </w:rPr>
        <w:t>Calm down, we</w:t>
      </w:r>
      <w:r w:rsidR="00BC46DE">
        <w:rPr>
          <w:sz w:val="28"/>
          <w:szCs w:val="28"/>
          <w:lang w:val="en-US"/>
        </w:rPr>
        <w:t xml:space="preserve"> need to</w:t>
      </w:r>
      <w:r w:rsidR="00404DFF" w:rsidRPr="00C5786E">
        <w:rPr>
          <w:sz w:val="28"/>
          <w:szCs w:val="28"/>
          <w:lang w:val="en-US"/>
        </w:rPr>
        <w:t xml:space="preserve"> talk to everyone. We are just trying to fix the situation. You know it wasn’t always like this</w:t>
      </w:r>
      <w:r w:rsidR="000247EC">
        <w:rPr>
          <w:sz w:val="28"/>
          <w:szCs w:val="28"/>
          <w:lang w:val="en-US"/>
        </w:rPr>
        <w:t>,</w:t>
      </w:r>
      <w:r w:rsidR="00404DFF" w:rsidRPr="00C5786E">
        <w:rPr>
          <w:sz w:val="28"/>
          <w:szCs w:val="28"/>
          <w:lang w:val="en-US"/>
        </w:rPr>
        <w:t xml:space="preserve"> no one likes to live in fear. Please, help us.</w:t>
      </w:r>
    </w:p>
    <w:p w14:paraId="6D8088B3" w14:textId="45BB3126" w:rsidR="00404DFF" w:rsidRPr="00C5786E" w:rsidRDefault="00C5786E" w:rsidP="00C5786E">
      <w:pPr>
        <w:shd w:val="clear" w:color="auto" w:fill="DAEEF3" w:themeFill="accent5" w:themeFillTint="33"/>
        <w:rPr>
          <w:sz w:val="28"/>
          <w:szCs w:val="28"/>
          <w:lang w:val="en-US"/>
        </w:rPr>
      </w:pPr>
      <w:r w:rsidRPr="002F64CD">
        <w:rPr>
          <w:b/>
          <w:sz w:val="28"/>
          <w:szCs w:val="28"/>
          <w:lang w:val="en-US"/>
        </w:rPr>
        <w:t xml:space="preserve">Witch: </w:t>
      </w:r>
      <w:r w:rsidR="00404DFF" w:rsidRPr="00C5786E">
        <w:rPr>
          <w:sz w:val="28"/>
          <w:szCs w:val="28"/>
          <w:lang w:val="en-US"/>
        </w:rPr>
        <w:t>All right it was m</w:t>
      </w:r>
      <w:r w:rsidR="000247EC">
        <w:rPr>
          <w:sz w:val="28"/>
          <w:szCs w:val="28"/>
          <w:lang w:val="en-US"/>
        </w:rPr>
        <w:t>e,</w:t>
      </w:r>
      <w:r w:rsidR="00404DFF" w:rsidRPr="00C5786E">
        <w:rPr>
          <w:sz w:val="28"/>
          <w:szCs w:val="28"/>
          <w:lang w:val="en-US"/>
        </w:rPr>
        <w:t xml:space="preserve"> I helped Brian find the gold. I though he </w:t>
      </w:r>
      <w:r w:rsidR="00BC46DE">
        <w:rPr>
          <w:sz w:val="28"/>
          <w:szCs w:val="28"/>
          <w:lang w:val="en-US"/>
        </w:rPr>
        <w:t>was</w:t>
      </w:r>
      <w:r w:rsidR="00BC46DE" w:rsidRPr="00C5786E">
        <w:rPr>
          <w:sz w:val="28"/>
          <w:szCs w:val="28"/>
          <w:lang w:val="en-US"/>
        </w:rPr>
        <w:t xml:space="preserve"> </w:t>
      </w:r>
      <w:r w:rsidR="00404DFF" w:rsidRPr="00C5786E">
        <w:rPr>
          <w:sz w:val="28"/>
          <w:szCs w:val="28"/>
          <w:lang w:val="en-US"/>
        </w:rPr>
        <w:t>trying to help us. I</w:t>
      </w:r>
      <w:r w:rsidR="00BC46DE">
        <w:rPr>
          <w:sz w:val="28"/>
          <w:szCs w:val="28"/>
          <w:lang w:val="en-US"/>
        </w:rPr>
        <w:t>’</w:t>
      </w:r>
      <w:r w:rsidR="00404DFF" w:rsidRPr="00C5786E">
        <w:rPr>
          <w:sz w:val="28"/>
          <w:szCs w:val="28"/>
          <w:lang w:val="en-US"/>
        </w:rPr>
        <w:t>m sorry</w:t>
      </w:r>
      <w:r w:rsidR="00BC46DE">
        <w:rPr>
          <w:sz w:val="28"/>
          <w:szCs w:val="28"/>
          <w:lang w:val="en-US"/>
        </w:rPr>
        <w:t xml:space="preserve"> b</w:t>
      </w:r>
      <w:r w:rsidR="00726A81" w:rsidRPr="00C5786E">
        <w:rPr>
          <w:sz w:val="28"/>
          <w:szCs w:val="28"/>
          <w:lang w:val="en-US"/>
        </w:rPr>
        <w:t>ut I don’t know where he</w:t>
      </w:r>
      <w:r w:rsidR="000247EC">
        <w:rPr>
          <w:sz w:val="28"/>
          <w:szCs w:val="28"/>
          <w:lang w:val="en-US"/>
        </w:rPr>
        <w:t>’s</w:t>
      </w:r>
      <w:r w:rsidR="00726A81" w:rsidRPr="00C5786E">
        <w:rPr>
          <w:sz w:val="28"/>
          <w:szCs w:val="28"/>
          <w:lang w:val="en-US"/>
        </w:rPr>
        <w:t xml:space="preserve"> hidden it. </w:t>
      </w:r>
      <w:r w:rsidR="00504DF6">
        <w:rPr>
          <w:sz w:val="28"/>
          <w:szCs w:val="28"/>
          <w:lang w:val="en-US"/>
        </w:rPr>
        <w:t>The M</w:t>
      </w:r>
      <w:r w:rsidR="00904B59">
        <w:rPr>
          <w:sz w:val="28"/>
          <w:szCs w:val="28"/>
          <w:lang w:val="en-US"/>
        </w:rPr>
        <w:t>ermaid</w:t>
      </w:r>
      <w:r w:rsidR="00504DF6">
        <w:rPr>
          <w:sz w:val="28"/>
          <w:szCs w:val="28"/>
          <w:lang w:val="en-US"/>
        </w:rPr>
        <w:t xml:space="preserve"> or </w:t>
      </w:r>
      <w:proofErr w:type="spellStart"/>
      <w:r w:rsidR="00504DF6">
        <w:rPr>
          <w:sz w:val="28"/>
          <w:szCs w:val="28"/>
          <w:lang w:val="en-US"/>
        </w:rPr>
        <w:t>S</w:t>
      </w:r>
      <w:r w:rsidR="00904B59">
        <w:rPr>
          <w:sz w:val="28"/>
          <w:szCs w:val="28"/>
          <w:lang w:val="en-US"/>
        </w:rPr>
        <w:t>elkie</w:t>
      </w:r>
      <w:proofErr w:type="spellEnd"/>
      <w:r w:rsidR="00904B59">
        <w:rPr>
          <w:sz w:val="28"/>
          <w:szCs w:val="28"/>
          <w:lang w:val="en-US"/>
        </w:rPr>
        <w:t xml:space="preserve"> might kno</w:t>
      </w:r>
      <w:r w:rsidR="000247EC">
        <w:rPr>
          <w:sz w:val="28"/>
          <w:szCs w:val="28"/>
          <w:lang w:val="en-US"/>
        </w:rPr>
        <w:t>w.</w:t>
      </w:r>
    </w:p>
    <w:p w14:paraId="7709390E" w14:textId="35C6EB4D" w:rsidR="00404DFF" w:rsidRPr="00C5786E" w:rsidRDefault="00C5786E" w:rsidP="00C5786E">
      <w:pPr>
        <w:shd w:val="clear" w:color="auto" w:fill="FDE9D9" w:themeFill="accent6" w:themeFillTint="33"/>
        <w:rPr>
          <w:sz w:val="28"/>
          <w:szCs w:val="28"/>
          <w:lang w:val="en-US"/>
        </w:rPr>
      </w:pPr>
      <w:r w:rsidRPr="002F64CD">
        <w:rPr>
          <w:b/>
          <w:sz w:val="28"/>
          <w:szCs w:val="28"/>
          <w:lang w:val="en-US"/>
        </w:rPr>
        <w:lastRenderedPageBreak/>
        <w:t>Brownie:</w:t>
      </w:r>
      <w:r>
        <w:rPr>
          <w:sz w:val="28"/>
          <w:szCs w:val="28"/>
          <w:lang w:val="en-US"/>
        </w:rPr>
        <w:t xml:space="preserve"> </w:t>
      </w:r>
      <w:r w:rsidR="00404DFF" w:rsidRPr="00C5786E">
        <w:rPr>
          <w:sz w:val="28"/>
          <w:szCs w:val="28"/>
          <w:lang w:val="en-US"/>
        </w:rPr>
        <w:t xml:space="preserve">Why did you </w:t>
      </w:r>
      <w:proofErr w:type="gramStart"/>
      <w:r w:rsidR="00404DFF" w:rsidRPr="00C5786E">
        <w:rPr>
          <w:sz w:val="28"/>
          <w:szCs w:val="28"/>
          <w:lang w:val="en-US"/>
        </w:rPr>
        <w:t>do</w:t>
      </w:r>
      <w:r w:rsidR="000247EC">
        <w:rPr>
          <w:sz w:val="28"/>
          <w:szCs w:val="28"/>
          <w:lang w:val="en-US"/>
        </w:rPr>
        <w:t xml:space="preserve">, </w:t>
      </w:r>
      <w:r w:rsidR="00404DFF" w:rsidRPr="00C5786E">
        <w:rPr>
          <w:sz w:val="28"/>
          <w:szCs w:val="28"/>
          <w:lang w:val="en-US"/>
        </w:rPr>
        <w:t xml:space="preserve"> well</w:t>
      </w:r>
      <w:proofErr w:type="gramEnd"/>
      <w:r w:rsidR="00404DFF" w:rsidRPr="00C5786E">
        <w:rPr>
          <w:sz w:val="28"/>
          <w:szCs w:val="28"/>
          <w:lang w:val="en-US"/>
        </w:rPr>
        <w:t>, i</w:t>
      </w:r>
      <w:r w:rsidR="00955864" w:rsidRPr="00C5786E">
        <w:rPr>
          <w:sz w:val="28"/>
          <w:szCs w:val="28"/>
          <w:lang w:val="en-US"/>
        </w:rPr>
        <w:t xml:space="preserve">t is ok, I will try to find it and repair the situation. I knew we can’t trust Brian. Come on, </w:t>
      </w:r>
      <w:r w:rsidR="00904B59">
        <w:rPr>
          <w:sz w:val="28"/>
          <w:szCs w:val="28"/>
          <w:lang w:val="en-US"/>
        </w:rPr>
        <w:t xml:space="preserve">we need to walk to Life Mounds. </w:t>
      </w:r>
    </w:p>
    <w:p w14:paraId="0C26E4E8" w14:textId="77777777" w:rsidR="00955864" w:rsidRPr="00955864" w:rsidRDefault="00955864" w:rsidP="00955864">
      <w:pPr>
        <w:rPr>
          <w:sz w:val="28"/>
          <w:lang w:val="en-US"/>
        </w:rPr>
      </w:pPr>
    </w:p>
    <w:p w14:paraId="345EF74A" w14:textId="77777777" w:rsidR="00904B59" w:rsidRDefault="00F80AAD" w:rsidP="00904B59">
      <w:pPr>
        <w:rPr>
          <w:b/>
          <w:sz w:val="32"/>
          <w:lang w:val="en-US"/>
        </w:rPr>
      </w:pPr>
      <w:r w:rsidRPr="00D7106C">
        <w:rPr>
          <w:b/>
          <w:sz w:val="36"/>
          <w:lang w:val="en-US"/>
        </w:rPr>
        <w:t>Part II</w:t>
      </w:r>
      <w:r w:rsidR="006A790D">
        <w:rPr>
          <w:b/>
          <w:sz w:val="36"/>
          <w:lang w:val="en-US"/>
        </w:rPr>
        <w:t xml:space="preserve"> – Green Hills</w:t>
      </w:r>
      <w:r w:rsidR="00904B59" w:rsidRPr="00904B59">
        <w:rPr>
          <w:b/>
          <w:sz w:val="32"/>
          <w:lang w:val="en-US"/>
        </w:rPr>
        <w:t xml:space="preserve"> </w:t>
      </w:r>
    </w:p>
    <w:p w14:paraId="7B063390" w14:textId="3A419F82" w:rsidR="00904B59" w:rsidRDefault="00904B59" w:rsidP="00904B59">
      <w:pPr>
        <w:jc w:val="center"/>
        <w:rPr>
          <w:b/>
          <w:sz w:val="32"/>
          <w:lang w:val="en-US"/>
        </w:rPr>
      </w:pPr>
      <w:r w:rsidRPr="003C214A">
        <w:rPr>
          <w:b/>
          <w:sz w:val="32"/>
          <w:lang w:val="en-US"/>
        </w:rPr>
        <w:t>Mermaid</w:t>
      </w:r>
    </w:p>
    <w:p w14:paraId="37F520D6" w14:textId="222E39C7" w:rsidR="00904B59" w:rsidRPr="003C214A" w:rsidRDefault="00904B59" w:rsidP="00904B59">
      <w:pPr>
        <w:shd w:val="clear" w:color="auto" w:fill="EAF1DD" w:themeFill="accent3" w:themeFillTint="33"/>
        <w:rPr>
          <w:sz w:val="28"/>
          <w:lang w:val="en-US"/>
        </w:rPr>
      </w:pPr>
      <w:r>
        <w:rPr>
          <w:b/>
          <w:sz w:val="28"/>
          <w:lang w:val="en-US"/>
        </w:rPr>
        <w:t xml:space="preserve">Mermaid: </w:t>
      </w:r>
      <w:r w:rsidRPr="003C214A">
        <w:rPr>
          <w:sz w:val="28"/>
          <w:lang w:val="en-US"/>
        </w:rPr>
        <w:t xml:space="preserve">Oh no, not you again. What do you want this </w:t>
      </w:r>
      <w:proofErr w:type="gramStart"/>
      <w:r w:rsidRPr="003C214A">
        <w:rPr>
          <w:sz w:val="28"/>
          <w:lang w:val="en-US"/>
        </w:rPr>
        <w:t>time.</w:t>
      </w:r>
      <w:proofErr w:type="gramEnd"/>
      <w:r>
        <w:rPr>
          <w:b/>
          <w:sz w:val="28"/>
          <w:lang w:val="en-US"/>
        </w:rPr>
        <w:t xml:space="preserve"> </w:t>
      </w:r>
      <w:r w:rsidRPr="003C214A">
        <w:rPr>
          <w:sz w:val="28"/>
          <w:lang w:val="en-US"/>
        </w:rPr>
        <w:t>And look who is here with you, some people please, come closer</w:t>
      </w:r>
      <w:r w:rsidR="000247EC">
        <w:rPr>
          <w:sz w:val="28"/>
          <w:lang w:val="en-US"/>
        </w:rPr>
        <w:t xml:space="preserve"> </w:t>
      </w:r>
      <w:r w:rsidRPr="003C214A">
        <w:rPr>
          <w:sz w:val="28"/>
          <w:lang w:val="en-US"/>
        </w:rPr>
        <w:t xml:space="preserve">to </w:t>
      </w:r>
      <w:r>
        <w:rPr>
          <w:sz w:val="28"/>
          <w:lang w:val="en-US"/>
        </w:rPr>
        <w:t xml:space="preserve">the </w:t>
      </w:r>
      <w:r w:rsidRPr="003C214A">
        <w:rPr>
          <w:sz w:val="28"/>
          <w:lang w:val="en-US"/>
        </w:rPr>
        <w:t xml:space="preserve">water </w:t>
      </w:r>
    </w:p>
    <w:p w14:paraId="51F98D3B" w14:textId="4A8BBD44" w:rsidR="00904B59" w:rsidRPr="003C214A" w:rsidRDefault="00904B59" w:rsidP="00904B59">
      <w:pPr>
        <w:shd w:val="clear" w:color="auto" w:fill="FDE9D9" w:themeFill="accent6" w:themeFillTint="33"/>
        <w:rPr>
          <w:sz w:val="28"/>
          <w:lang w:val="en-US"/>
        </w:rPr>
      </w:pPr>
      <w:r>
        <w:rPr>
          <w:b/>
          <w:sz w:val="28"/>
          <w:lang w:val="en-US"/>
        </w:rPr>
        <w:t xml:space="preserve">Brownie: </w:t>
      </w:r>
      <w:r w:rsidR="000247EC">
        <w:rPr>
          <w:sz w:val="28"/>
          <w:lang w:val="en-US"/>
        </w:rPr>
        <w:t xml:space="preserve">Be careful, she’s dangerous. </w:t>
      </w:r>
      <w:r w:rsidRPr="003C214A">
        <w:rPr>
          <w:sz w:val="28"/>
          <w:lang w:val="en-US"/>
        </w:rPr>
        <w:t xml:space="preserve"> </w:t>
      </w:r>
      <w:r w:rsidR="000247EC">
        <w:rPr>
          <w:sz w:val="28"/>
          <w:lang w:val="en-US"/>
        </w:rPr>
        <w:t>Mermaid, c</w:t>
      </w:r>
      <w:r w:rsidRPr="003C214A">
        <w:rPr>
          <w:sz w:val="28"/>
          <w:lang w:val="en-US"/>
        </w:rPr>
        <w:t xml:space="preserve">an you please just answer some questions? </w:t>
      </w:r>
      <w:r>
        <w:rPr>
          <w:sz w:val="28"/>
          <w:lang w:val="en-US"/>
        </w:rPr>
        <w:t>Have you seen Brian wandering here?</w:t>
      </w:r>
    </w:p>
    <w:p w14:paraId="6DABE1F4" w14:textId="15E8CE64" w:rsidR="00904B59" w:rsidRDefault="00904B59" w:rsidP="00904B59">
      <w:pPr>
        <w:shd w:val="clear" w:color="auto" w:fill="EAF1DD" w:themeFill="accent3" w:themeFillTint="33"/>
        <w:rPr>
          <w:b/>
          <w:sz w:val="28"/>
          <w:lang w:val="en-US"/>
        </w:rPr>
      </w:pPr>
      <w:r>
        <w:rPr>
          <w:b/>
          <w:sz w:val="28"/>
          <w:lang w:val="en-US"/>
        </w:rPr>
        <w:t xml:space="preserve">Mermaid: </w:t>
      </w:r>
      <w:r w:rsidRPr="00CD4DBC">
        <w:rPr>
          <w:sz w:val="28"/>
          <w:lang w:val="en-US"/>
        </w:rPr>
        <w:t>Maybe I did, maybe I didn’t.</w:t>
      </w:r>
      <w:r>
        <w:rPr>
          <w:b/>
          <w:sz w:val="28"/>
          <w:lang w:val="en-US"/>
        </w:rPr>
        <w:t xml:space="preserve"> </w:t>
      </w:r>
      <w:r w:rsidRPr="00CD4DBC">
        <w:rPr>
          <w:sz w:val="28"/>
          <w:lang w:val="en-US"/>
        </w:rPr>
        <w:t>Why do you want to know</w:t>
      </w:r>
      <w:r w:rsidR="000247EC">
        <w:rPr>
          <w:b/>
          <w:sz w:val="28"/>
          <w:lang w:val="en-US"/>
        </w:rPr>
        <w:t>?</w:t>
      </w:r>
    </w:p>
    <w:p w14:paraId="76083F74" w14:textId="5880E592" w:rsidR="00904B59" w:rsidRPr="003E222C" w:rsidRDefault="00904B59" w:rsidP="00904B59">
      <w:pPr>
        <w:shd w:val="clear" w:color="auto" w:fill="FDE9D9" w:themeFill="accent6" w:themeFillTint="33"/>
        <w:rPr>
          <w:sz w:val="32"/>
          <w:lang w:val="en-US"/>
        </w:rPr>
      </w:pPr>
      <w:r>
        <w:rPr>
          <w:b/>
          <w:sz w:val="28"/>
          <w:lang w:val="en-US"/>
        </w:rPr>
        <w:t xml:space="preserve">Brownie: </w:t>
      </w:r>
      <w:r w:rsidRPr="003E222C">
        <w:rPr>
          <w:sz w:val="28"/>
          <w:lang w:val="en-US"/>
        </w:rPr>
        <w:t>He has our gold</w:t>
      </w:r>
      <w:r w:rsidR="000247EC">
        <w:rPr>
          <w:sz w:val="28"/>
          <w:lang w:val="en-US"/>
        </w:rPr>
        <w:t xml:space="preserve">, </w:t>
      </w:r>
      <w:r w:rsidRPr="003E222C">
        <w:rPr>
          <w:sz w:val="28"/>
          <w:lang w:val="en-US"/>
        </w:rPr>
        <w:t xml:space="preserve">that’s why we can’t go back home. He manipulated us, people are not </w:t>
      </w:r>
      <w:r w:rsidR="000247EC">
        <w:rPr>
          <w:sz w:val="28"/>
          <w:lang w:val="en-US"/>
        </w:rPr>
        <w:t xml:space="preserve">the </w:t>
      </w:r>
      <w:r w:rsidRPr="003E222C">
        <w:rPr>
          <w:sz w:val="28"/>
          <w:lang w:val="en-US"/>
        </w:rPr>
        <w:t>threat</w:t>
      </w:r>
      <w:r>
        <w:rPr>
          <w:sz w:val="28"/>
          <w:lang w:val="en-US"/>
        </w:rPr>
        <w:t>,</w:t>
      </w:r>
      <w:r w:rsidRPr="003E222C">
        <w:rPr>
          <w:sz w:val="28"/>
          <w:lang w:val="en-US"/>
        </w:rPr>
        <w:t xml:space="preserve"> </w:t>
      </w:r>
      <w:r>
        <w:rPr>
          <w:sz w:val="28"/>
          <w:lang w:val="en-US"/>
        </w:rPr>
        <w:t>h</w:t>
      </w:r>
      <w:r w:rsidRPr="003E222C">
        <w:rPr>
          <w:sz w:val="28"/>
          <w:lang w:val="en-US"/>
        </w:rPr>
        <w:t>e is</w:t>
      </w:r>
      <w:r w:rsidR="000247EC">
        <w:rPr>
          <w:sz w:val="28"/>
          <w:lang w:val="en-US"/>
        </w:rPr>
        <w:t>.</w:t>
      </w:r>
    </w:p>
    <w:p w14:paraId="3577420C" w14:textId="71EF2594" w:rsidR="00904B59" w:rsidRPr="003E222C" w:rsidRDefault="00904B59" w:rsidP="00904B59">
      <w:pPr>
        <w:shd w:val="clear" w:color="auto" w:fill="EAF1DD" w:themeFill="accent3" w:themeFillTint="33"/>
        <w:rPr>
          <w:sz w:val="28"/>
          <w:lang w:val="en-US"/>
        </w:rPr>
      </w:pPr>
      <w:r>
        <w:rPr>
          <w:b/>
          <w:sz w:val="28"/>
          <w:lang w:val="en-US"/>
        </w:rPr>
        <w:t>Mermaid</w:t>
      </w:r>
      <w:r w:rsidRPr="003E222C">
        <w:rPr>
          <w:sz w:val="28"/>
          <w:lang w:val="en-US"/>
        </w:rPr>
        <w:t>: I can’t believe we let him to lie to us</w:t>
      </w:r>
      <w:r w:rsidR="000247EC">
        <w:rPr>
          <w:sz w:val="28"/>
          <w:lang w:val="en-US"/>
        </w:rPr>
        <w:t>,</w:t>
      </w:r>
      <w:r w:rsidR="000247EC" w:rsidRPr="003E222C">
        <w:rPr>
          <w:sz w:val="28"/>
          <w:lang w:val="en-US"/>
        </w:rPr>
        <w:t xml:space="preserve"> </w:t>
      </w:r>
      <w:r w:rsidRPr="003E222C">
        <w:rPr>
          <w:sz w:val="28"/>
          <w:lang w:val="en-US"/>
        </w:rPr>
        <w:t xml:space="preserve">to </w:t>
      </w:r>
      <w:r>
        <w:rPr>
          <w:sz w:val="28"/>
          <w:lang w:val="en-US"/>
        </w:rPr>
        <w:t>im</w:t>
      </w:r>
      <w:r w:rsidRPr="003E222C">
        <w:rPr>
          <w:sz w:val="28"/>
          <w:lang w:val="en-US"/>
        </w:rPr>
        <w:t>prison us here. And all for our magical powers. He will pay for this. I saw him walking there</w:t>
      </w:r>
      <w:r w:rsidR="000247EC">
        <w:rPr>
          <w:sz w:val="28"/>
          <w:lang w:val="en-US"/>
        </w:rPr>
        <w:t xml:space="preserve"> </w:t>
      </w:r>
      <w:r w:rsidR="00504DF6">
        <w:rPr>
          <w:sz w:val="28"/>
          <w:lang w:val="en-US"/>
        </w:rPr>
        <w:t xml:space="preserve">on the other side, next to the bridge, looking for </w:t>
      </w:r>
      <w:proofErr w:type="spellStart"/>
      <w:r w:rsidR="00504DF6">
        <w:rPr>
          <w:sz w:val="28"/>
          <w:lang w:val="en-US"/>
        </w:rPr>
        <w:t>Selkie</w:t>
      </w:r>
      <w:proofErr w:type="spellEnd"/>
      <w:r w:rsidRPr="003E222C">
        <w:rPr>
          <w:sz w:val="28"/>
          <w:lang w:val="en-US"/>
        </w:rPr>
        <w:t xml:space="preserve">. </w:t>
      </w:r>
      <w:r>
        <w:rPr>
          <w:sz w:val="28"/>
          <w:lang w:val="en-US"/>
        </w:rPr>
        <w:t>Bring him to me if you find him.</w:t>
      </w:r>
    </w:p>
    <w:p w14:paraId="3B2D9868" w14:textId="77777777" w:rsidR="00904B59" w:rsidRPr="00B75650" w:rsidRDefault="00904B59" w:rsidP="00904B59">
      <w:pPr>
        <w:shd w:val="clear" w:color="auto" w:fill="FDE9D9" w:themeFill="accent6" w:themeFillTint="33"/>
        <w:rPr>
          <w:sz w:val="32"/>
          <w:lang w:val="en-US"/>
        </w:rPr>
      </w:pPr>
      <w:r>
        <w:rPr>
          <w:b/>
          <w:sz w:val="28"/>
          <w:lang w:val="en-US"/>
        </w:rPr>
        <w:t xml:space="preserve">Brownie: </w:t>
      </w:r>
      <w:r w:rsidRPr="00B75650">
        <w:rPr>
          <w:sz w:val="28"/>
          <w:lang w:val="en-US"/>
        </w:rPr>
        <w:t xml:space="preserve">Thanks for your help. We really need to get going now. </w:t>
      </w:r>
    </w:p>
    <w:p w14:paraId="59B63753" w14:textId="77777777" w:rsidR="00504DF6" w:rsidRPr="009A6DA0" w:rsidRDefault="00504DF6" w:rsidP="00504DF6">
      <w:pPr>
        <w:jc w:val="center"/>
        <w:rPr>
          <w:b/>
          <w:sz w:val="36"/>
          <w:lang w:val="en-US"/>
        </w:rPr>
      </w:pPr>
      <w:proofErr w:type="spellStart"/>
      <w:r w:rsidRPr="009A6DA0">
        <w:rPr>
          <w:b/>
          <w:sz w:val="36"/>
          <w:lang w:val="en-US"/>
        </w:rPr>
        <w:t>Selkie</w:t>
      </w:r>
      <w:proofErr w:type="spellEnd"/>
    </w:p>
    <w:p w14:paraId="3E755567" w14:textId="2BEF6083" w:rsidR="00504DF6" w:rsidRDefault="00504DF6" w:rsidP="00504DF6">
      <w:pPr>
        <w:shd w:val="clear" w:color="auto" w:fill="FDE9D9" w:themeFill="accent6" w:themeFillTint="33"/>
        <w:rPr>
          <w:sz w:val="28"/>
          <w:lang w:val="en-US"/>
        </w:rPr>
      </w:pPr>
      <w:r w:rsidRPr="00F5580E">
        <w:rPr>
          <w:b/>
          <w:sz w:val="28"/>
          <w:lang w:val="en-US"/>
        </w:rPr>
        <w:t>Brownie:</w:t>
      </w:r>
      <w:r w:rsidRPr="009A6DA0">
        <w:rPr>
          <w:sz w:val="28"/>
          <w:lang w:val="en-US"/>
        </w:rPr>
        <w:t xml:space="preserve"> No </w:t>
      </w:r>
      <w:proofErr w:type="spellStart"/>
      <w:r w:rsidRPr="009A6DA0">
        <w:rPr>
          <w:sz w:val="28"/>
          <w:lang w:val="en-US"/>
        </w:rPr>
        <w:t>Selkie</w:t>
      </w:r>
      <w:proofErr w:type="spellEnd"/>
      <w:r w:rsidRPr="009A6DA0">
        <w:rPr>
          <w:sz w:val="28"/>
          <w:lang w:val="en-US"/>
        </w:rPr>
        <w:t>, don’t go, don’t be afraid of us. These humans are friendly</w:t>
      </w:r>
      <w:r w:rsidR="000247EC">
        <w:rPr>
          <w:sz w:val="28"/>
          <w:lang w:val="en-US"/>
        </w:rPr>
        <w:t>,</w:t>
      </w:r>
      <w:r w:rsidRPr="009A6DA0">
        <w:rPr>
          <w:sz w:val="28"/>
          <w:lang w:val="en-US"/>
        </w:rPr>
        <w:t xml:space="preserve"> </w:t>
      </w:r>
      <w:r w:rsidR="000247EC">
        <w:rPr>
          <w:sz w:val="28"/>
          <w:lang w:val="en-US"/>
        </w:rPr>
        <w:t>t</w:t>
      </w:r>
      <w:r w:rsidR="000247EC" w:rsidRPr="009A6DA0">
        <w:rPr>
          <w:sz w:val="28"/>
          <w:lang w:val="en-US"/>
        </w:rPr>
        <w:t xml:space="preserve">hey </w:t>
      </w:r>
      <w:r w:rsidRPr="009A6DA0">
        <w:rPr>
          <w:sz w:val="28"/>
          <w:lang w:val="en-US"/>
        </w:rPr>
        <w:t>can help us</w:t>
      </w:r>
      <w:r w:rsidR="000247EC">
        <w:rPr>
          <w:sz w:val="28"/>
          <w:lang w:val="en-US"/>
        </w:rPr>
        <w:t>.</w:t>
      </w:r>
    </w:p>
    <w:p w14:paraId="365A19A0" w14:textId="2C1FCE99" w:rsidR="00504DF6" w:rsidRDefault="00504DF6" w:rsidP="00504DF6">
      <w:pPr>
        <w:shd w:val="clear" w:color="auto" w:fill="F2F2F2" w:themeFill="background1" w:themeFillShade="F2"/>
        <w:rPr>
          <w:sz w:val="28"/>
          <w:lang w:val="en-US"/>
        </w:rPr>
      </w:pPr>
      <w:proofErr w:type="spellStart"/>
      <w:r w:rsidRPr="00F5580E">
        <w:rPr>
          <w:b/>
          <w:sz w:val="28"/>
          <w:lang w:val="en-US"/>
        </w:rPr>
        <w:t>Selkie</w:t>
      </w:r>
      <w:proofErr w:type="spellEnd"/>
      <w:r>
        <w:rPr>
          <w:sz w:val="28"/>
          <w:lang w:val="en-US"/>
        </w:rPr>
        <w:t xml:space="preserve">: </w:t>
      </w:r>
      <w:r w:rsidR="000247EC">
        <w:rPr>
          <w:sz w:val="28"/>
          <w:lang w:val="en-US"/>
        </w:rPr>
        <w:t xml:space="preserve"> A</w:t>
      </w:r>
      <w:r>
        <w:rPr>
          <w:sz w:val="28"/>
          <w:lang w:val="en-US"/>
        </w:rPr>
        <w:t>lright</w:t>
      </w:r>
      <w:r w:rsidR="000247EC">
        <w:rPr>
          <w:sz w:val="28"/>
          <w:lang w:val="en-US"/>
        </w:rPr>
        <w:t xml:space="preserve">, but </w:t>
      </w:r>
      <w:r>
        <w:rPr>
          <w:sz w:val="28"/>
          <w:lang w:val="en-US"/>
        </w:rPr>
        <w:t>please don’t hurt me. Brain said the humans will do terrible things if you find us. Why you are even here?</w:t>
      </w:r>
    </w:p>
    <w:p w14:paraId="3995D45C" w14:textId="165F24CF" w:rsidR="00504DF6" w:rsidRDefault="00504DF6" w:rsidP="00504DF6">
      <w:pPr>
        <w:shd w:val="clear" w:color="auto" w:fill="FDE9D9" w:themeFill="accent6" w:themeFillTint="33"/>
        <w:rPr>
          <w:sz w:val="28"/>
          <w:lang w:val="en-US"/>
        </w:rPr>
      </w:pPr>
      <w:r w:rsidRPr="00F5580E">
        <w:rPr>
          <w:b/>
          <w:sz w:val="28"/>
          <w:lang w:val="en-US"/>
        </w:rPr>
        <w:t>Brownie</w:t>
      </w:r>
      <w:r>
        <w:rPr>
          <w:sz w:val="28"/>
          <w:lang w:val="en-US"/>
        </w:rPr>
        <w:t>: I</w:t>
      </w:r>
      <w:r w:rsidR="000247EC">
        <w:rPr>
          <w:sz w:val="28"/>
          <w:lang w:val="en-US"/>
        </w:rPr>
        <w:t>’</w:t>
      </w:r>
      <w:r>
        <w:rPr>
          <w:sz w:val="28"/>
          <w:lang w:val="en-US"/>
        </w:rPr>
        <w:t xml:space="preserve">m sorry </w:t>
      </w:r>
      <w:proofErr w:type="spellStart"/>
      <w:r>
        <w:rPr>
          <w:sz w:val="28"/>
          <w:lang w:val="en-US"/>
        </w:rPr>
        <w:t>Selkie</w:t>
      </w:r>
      <w:proofErr w:type="spellEnd"/>
      <w:r>
        <w:rPr>
          <w:sz w:val="28"/>
          <w:lang w:val="en-US"/>
        </w:rPr>
        <w:t xml:space="preserve"> but he lied to all of us. He has hidden the gold and now we are trying to find it. He knows the gold is magical and we can’t leave without it. You know humans are not really our enemies. </w:t>
      </w:r>
    </w:p>
    <w:p w14:paraId="4400A0F8" w14:textId="47514B1E" w:rsidR="00504DF6" w:rsidRDefault="00504DF6" w:rsidP="00504DF6">
      <w:pPr>
        <w:shd w:val="clear" w:color="auto" w:fill="F2F2F2" w:themeFill="background1" w:themeFillShade="F2"/>
        <w:rPr>
          <w:sz w:val="28"/>
          <w:lang w:val="en-US"/>
        </w:rPr>
      </w:pPr>
      <w:proofErr w:type="spellStart"/>
      <w:r w:rsidRPr="00F5580E">
        <w:rPr>
          <w:b/>
          <w:sz w:val="28"/>
          <w:lang w:val="en-US"/>
        </w:rPr>
        <w:lastRenderedPageBreak/>
        <w:t>Selkie</w:t>
      </w:r>
      <w:proofErr w:type="spellEnd"/>
      <w:r>
        <w:rPr>
          <w:sz w:val="28"/>
          <w:lang w:val="en-US"/>
        </w:rPr>
        <w:t>: Oh no, he’s just using us</w:t>
      </w:r>
      <w:r w:rsidR="000247EC">
        <w:rPr>
          <w:sz w:val="28"/>
          <w:lang w:val="en-US"/>
        </w:rPr>
        <w:t xml:space="preserve">. </w:t>
      </w:r>
      <w:r w:rsidR="00CE79A3">
        <w:rPr>
          <w:sz w:val="28"/>
          <w:lang w:val="en-US"/>
        </w:rPr>
        <w:t>Well, Kelpie might help you. Last time I saw him, he was swimming in the Duck Pound. I hope you find the gold</w:t>
      </w:r>
      <w:r>
        <w:rPr>
          <w:sz w:val="28"/>
          <w:lang w:val="en-US"/>
        </w:rPr>
        <w:t>. Be careful, Brain is watching.</w:t>
      </w:r>
    </w:p>
    <w:p w14:paraId="672C11DF" w14:textId="7DC707A9" w:rsidR="00504DF6" w:rsidRPr="003C214A" w:rsidRDefault="00504DF6" w:rsidP="00504DF6">
      <w:pPr>
        <w:shd w:val="clear" w:color="auto" w:fill="FDE9D9" w:themeFill="accent6" w:themeFillTint="33"/>
        <w:rPr>
          <w:sz w:val="28"/>
          <w:lang w:val="en-US"/>
        </w:rPr>
      </w:pPr>
      <w:r w:rsidRPr="003C214A">
        <w:rPr>
          <w:b/>
          <w:sz w:val="28"/>
          <w:lang w:val="en-US"/>
        </w:rPr>
        <w:t xml:space="preserve">Brownie: </w:t>
      </w:r>
      <w:r w:rsidRPr="003C214A">
        <w:rPr>
          <w:sz w:val="28"/>
          <w:lang w:val="en-US"/>
        </w:rPr>
        <w:t>T</w:t>
      </w:r>
      <w:r w:rsidR="000A34BD">
        <w:rPr>
          <w:sz w:val="28"/>
          <w:lang w:val="en-US"/>
        </w:rPr>
        <w:t>h</w:t>
      </w:r>
      <w:r w:rsidRPr="003C214A">
        <w:rPr>
          <w:sz w:val="28"/>
          <w:lang w:val="en-US"/>
        </w:rPr>
        <w:t>ank</w:t>
      </w:r>
      <w:r w:rsidR="000A34BD">
        <w:rPr>
          <w:sz w:val="28"/>
          <w:lang w:val="en-US"/>
        </w:rPr>
        <w:t>s</w:t>
      </w:r>
      <w:r w:rsidRPr="003C214A">
        <w:rPr>
          <w:sz w:val="28"/>
          <w:lang w:val="en-US"/>
        </w:rPr>
        <w:t>, we will do whatever it takes. Let’s go</w:t>
      </w:r>
      <w:r w:rsidR="00CE79A3">
        <w:rPr>
          <w:sz w:val="28"/>
          <w:lang w:val="en-US"/>
        </w:rPr>
        <w:t xml:space="preserve"> find Kelpie.</w:t>
      </w:r>
    </w:p>
    <w:p w14:paraId="4B28580B" w14:textId="77777777" w:rsidR="00AB7DAD" w:rsidRPr="00D7106C" w:rsidRDefault="00AB7DAD" w:rsidP="00F80AAD">
      <w:pPr>
        <w:rPr>
          <w:b/>
          <w:sz w:val="36"/>
          <w:lang w:val="en-US"/>
        </w:rPr>
      </w:pPr>
    </w:p>
    <w:p w14:paraId="65C68DF0" w14:textId="77777777" w:rsidR="00D7106C" w:rsidRPr="00D7106C" w:rsidRDefault="00F80AAD" w:rsidP="00B87192">
      <w:pPr>
        <w:jc w:val="center"/>
        <w:rPr>
          <w:b/>
          <w:sz w:val="32"/>
          <w:lang w:val="en-US"/>
        </w:rPr>
      </w:pPr>
      <w:r w:rsidRPr="00D7106C">
        <w:rPr>
          <w:b/>
          <w:sz w:val="32"/>
          <w:lang w:val="en-US"/>
        </w:rPr>
        <w:t>Kelpie</w:t>
      </w:r>
    </w:p>
    <w:p w14:paraId="0D401844" w14:textId="577DEB42" w:rsidR="00D7106C" w:rsidRDefault="00D7106C" w:rsidP="006A790D">
      <w:pPr>
        <w:shd w:val="clear" w:color="auto" w:fill="EAF1DD" w:themeFill="accent3" w:themeFillTint="33"/>
        <w:rPr>
          <w:sz w:val="28"/>
          <w:lang w:val="en-US"/>
        </w:rPr>
      </w:pPr>
      <w:r w:rsidRPr="00D7106C">
        <w:rPr>
          <w:b/>
          <w:sz w:val="28"/>
          <w:lang w:val="en-US"/>
        </w:rPr>
        <w:t>Kelpie</w:t>
      </w:r>
      <w:r w:rsidRPr="00D7106C">
        <w:rPr>
          <w:sz w:val="28"/>
          <w:lang w:val="en-US"/>
        </w:rPr>
        <w:t>:</w:t>
      </w:r>
      <w:r>
        <w:rPr>
          <w:sz w:val="28"/>
          <w:lang w:val="en-US"/>
        </w:rPr>
        <w:t xml:space="preserve"> Well, well, who do I see again. And some humans sneaking with you.</w:t>
      </w:r>
    </w:p>
    <w:p w14:paraId="6EEFA7A4" w14:textId="69F42BC2" w:rsidR="00D7106C" w:rsidRDefault="00D7106C" w:rsidP="006A790D">
      <w:pPr>
        <w:shd w:val="clear" w:color="auto" w:fill="FDE9D9" w:themeFill="accent6" w:themeFillTint="33"/>
        <w:rPr>
          <w:sz w:val="28"/>
          <w:lang w:val="en-US"/>
        </w:rPr>
      </w:pPr>
      <w:r w:rsidRPr="00D7106C">
        <w:rPr>
          <w:b/>
          <w:sz w:val="28"/>
          <w:lang w:val="en-US"/>
        </w:rPr>
        <w:t>Brownie</w:t>
      </w:r>
      <w:r>
        <w:rPr>
          <w:sz w:val="28"/>
          <w:lang w:val="en-US"/>
        </w:rPr>
        <w:t xml:space="preserve">: Kelpie, I know you don’t like visitors, </w:t>
      </w:r>
      <w:r w:rsidR="00BC46DE">
        <w:rPr>
          <w:sz w:val="28"/>
          <w:lang w:val="en-US"/>
        </w:rPr>
        <w:t>e</w:t>
      </w:r>
      <w:r>
        <w:rPr>
          <w:sz w:val="28"/>
          <w:lang w:val="en-US"/>
        </w:rPr>
        <w:t xml:space="preserve">specially our kind. But </w:t>
      </w:r>
      <w:r w:rsidR="00BC46DE">
        <w:rPr>
          <w:sz w:val="28"/>
          <w:lang w:val="en-US"/>
        </w:rPr>
        <w:t xml:space="preserve">this is </w:t>
      </w:r>
      <w:r>
        <w:rPr>
          <w:sz w:val="28"/>
          <w:lang w:val="en-US"/>
        </w:rPr>
        <w:t xml:space="preserve">important. It looks like Brain lied to us and to people. He </w:t>
      </w:r>
      <w:r w:rsidR="00BC46DE">
        <w:rPr>
          <w:sz w:val="28"/>
          <w:lang w:val="en-US"/>
        </w:rPr>
        <w:t xml:space="preserve">has </w:t>
      </w:r>
      <w:r>
        <w:rPr>
          <w:sz w:val="28"/>
          <w:lang w:val="en-US"/>
        </w:rPr>
        <w:t xml:space="preserve">hidden the magical gold and </w:t>
      </w:r>
      <w:r w:rsidR="00BC46DE">
        <w:rPr>
          <w:sz w:val="28"/>
          <w:lang w:val="en-US"/>
        </w:rPr>
        <w:t>trapped us</w:t>
      </w:r>
      <w:r>
        <w:rPr>
          <w:sz w:val="28"/>
          <w:lang w:val="en-US"/>
        </w:rPr>
        <w:t xml:space="preserve"> in </w:t>
      </w:r>
      <w:r w:rsidR="00BC46DE">
        <w:rPr>
          <w:sz w:val="28"/>
          <w:lang w:val="en-US"/>
        </w:rPr>
        <w:t>the real world</w:t>
      </w:r>
      <w:r>
        <w:rPr>
          <w:sz w:val="28"/>
          <w:lang w:val="en-US"/>
        </w:rPr>
        <w:t xml:space="preserve">. </w:t>
      </w:r>
    </w:p>
    <w:p w14:paraId="7AFF2E98" w14:textId="14B72F67" w:rsidR="00D7106C" w:rsidRDefault="003404A6" w:rsidP="006A790D">
      <w:pPr>
        <w:shd w:val="clear" w:color="auto" w:fill="EAF1DD" w:themeFill="accent3" w:themeFillTint="33"/>
        <w:rPr>
          <w:sz w:val="28"/>
          <w:lang w:val="en-US"/>
        </w:rPr>
      </w:pPr>
      <w:r w:rsidRPr="004854D1">
        <w:rPr>
          <w:b/>
          <w:sz w:val="28"/>
          <w:lang w:val="en-US"/>
        </w:rPr>
        <w:t>Kelpie:</w:t>
      </w:r>
      <w:r>
        <w:rPr>
          <w:sz w:val="28"/>
          <w:lang w:val="en-US"/>
        </w:rPr>
        <w:t xml:space="preserve"> What do you mean?! He betrayed all of us? I can’t trust any </w:t>
      </w:r>
      <w:proofErr w:type="gramStart"/>
      <w:r>
        <w:rPr>
          <w:sz w:val="28"/>
          <w:lang w:val="en-US"/>
        </w:rPr>
        <w:t>humans..</w:t>
      </w:r>
      <w:proofErr w:type="gramEnd"/>
      <w:r>
        <w:rPr>
          <w:sz w:val="28"/>
          <w:lang w:val="en-US"/>
        </w:rPr>
        <w:t xml:space="preserve"> I will find him and then.</w:t>
      </w:r>
    </w:p>
    <w:p w14:paraId="2AAB6C57" w14:textId="573F9EDF" w:rsidR="003404A6" w:rsidRDefault="003404A6" w:rsidP="006A790D">
      <w:pPr>
        <w:shd w:val="clear" w:color="auto" w:fill="FDE9D9" w:themeFill="accent6" w:themeFillTint="33"/>
        <w:rPr>
          <w:sz w:val="28"/>
          <w:lang w:val="en-US"/>
        </w:rPr>
      </w:pPr>
      <w:r w:rsidRPr="004854D1">
        <w:rPr>
          <w:b/>
          <w:sz w:val="28"/>
          <w:lang w:val="en-US"/>
        </w:rPr>
        <w:t xml:space="preserve">Brownie: </w:t>
      </w:r>
      <w:r w:rsidR="004854D1">
        <w:rPr>
          <w:sz w:val="28"/>
          <w:lang w:val="en-US"/>
        </w:rPr>
        <w:t>Calm down, we need some plan here to find the gold. Tell me, have you seen him here recently? Anything suspicious?</w:t>
      </w:r>
    </w:p>
    <w:p w14:paraId="0D680779" w14:textId="4E29EF4A" w:rsidR="006A790D" w:rsidRDefault="006A790D" w:rsidP="006A790D">
      <w:pPr>
        <w:shd w:val="clear" w:color="auto" w:fill="EAF1DD" w:themeFill="accent3" w:themeFillTint="33"/>
        <w:rPr>
          <w:sz w:val="28"/>
          <w:lang w:val="en-US"/>
        </w:rPr>
      </w:pPr>
      <w:r w:rsidRPr="006A790D">
        <w:rPr>
          <w:b/>
          <w:sz w:val="28"/>
          <w:lang w:val="en-US"/>
        </w:rPr>
        <w:t>Kelpie:</w:t>
      </w:r>
      <w:r>
        <w:rPr>
          <w:sz w:val="28"/>
          <w:lang w:val="en-US"/>
        </w:rPr>
        <w:t xml:space="preserve"> Yes, he was sneaking around somewhere here. I think somewhere close to the Crystal Cave. </w:t>
      </w:r>
      <w:r w:rsidR="0074188A">
        <w:rPr>
          <w:sz w:val="28"/>
          <w:lang w:val="en-US"/>
        </w:rPr>
        <w:t>You should talk to</w:t>
      </w:r>
      <w:r w:rsidR="00CE79A3">
        <w:rPr>
          <w:sz w:val="28"/>
          <w:lang w:val="en-US"/>
        </w:rPr>
        <w:t xml:space="preserve"> </w:t>
      </w:r>
      <w:proofErr w:type="spellStart"/>
      <w:r w:rsidR="00CE79A3">
        <w:rPr>
          <w:sz w:val="28"/>
          <w:lang w:val="en-US"/>
        </w:rPr>
        <w:t>Cait</w:t>
      </w:r>
      <w:proofErr w:type="spellEnd"/>
      <w:r w:rsidR="00CE79A3">
        <w:rPr>
          <w:sz w:val="28"/>
          <w:lang w:val="en-US"/>
        </w:rPr>
        <w:t xml:space="preserve"> </w:t>
      </w:r>
      <w:proofErr w:type="spellStart"/>
      <w:r w:rsidR="00CE79A3">
        <w:rPr>
          <w:sz w:val="28"/>
          <w:lang w:val="en-US"/>
        </w:rPr>
        <w:t>Sith</w:t>
      </w:r>
      <w:proofErr w:type="spellEnd"/>
      <w:r w:rsidR="0074188A">
        <w:rPr>
          <w:sz w:val="28"/>
          <w:lang w:val="en-US"/>
        </w:rPr>
        <w:t>, he</w:t>
      </w:r>
      <w:r w:rsidR="00CE79A3">
        <w:rPr>
          <w:sz w:val="28"/>
          <w:lang w:val="en-US"/>
        </w:rPr>
        <w:t xml:space="preserve"> likes</w:t>
      </w:r>
      <w:r w:rsidR="0074188A">
        <w:rPr>
          <w:sz w:val="28"/>
          <w:lang w:val="en-US"/>
        </w:rPr>
        <w:t xml:space="preserve"> shiny things after all.</w:t>
      </w:r>
      <w:r w:rsidR="000247EC">
        <w:rPr>
          <w:sz w:val="28"/>
          <w:lang w:val="en-US"/>
        </w:rPr>
        <w:t xml:space="preserve"> </w:t>
      </w:r>
      <w:r w:rsidR="0074188A">
        <w:rPr>
          <w:sz w:val="28"/>
          <w:lang w:val="en-US"/>
        </w:rPr>
        <w:t xml:space="preserve">Check </w:t>
      </w:r>
      <w:r w:rsidR="000247EC">
        <w:rPr>
          <w:sz w:val="28"/>
          <w:lang w:val="en-US"/>
        </w:rPr>
        <w:t xml:space="preserve">out </w:t>
      </w:r>
      <w:r w:rsidR="0074188A">
        <w:rPr>
          <w:sz w:val="28"/>
          <w:lang w:val="en-US"/>
        </w:rPr>
        <w:t>next</w:t>
      </w:r>
      <w:r w:rsidR="00CE79A3">
        <w:rPr>
          <w:sz w:val="28"/>
          <w:lang w:val="en-US"/>
        </w:rPr>
        <w:t xml:space="preserve"> to Cristal Cave, or how people like to call it, </w:t>
      </w:r>
      <w:r w:rsidR="00CE79A3" w:rsidRPr="005F2F1B">
        <w:rPr>
          <w:i/>
          <w:sz w:val="28"/>
          <w:lang w:val="en-US"/>
        </w:rPr>
        <w:t>The Lights Pours Out of Me</w:t>
      </w:r>
      <w:r w:rsidR="00CE79A3">
        <w:rPr>
          <w:sz w:val="28"/>
          <w:lang w:val="en-US"/>
        </w:rPr>
        <w:t xml:space="preserve">. </w:t>
      </w:r>
      <w:r w:rsidR="000247EC">
        <w:rPr>
          <w:sz w:val="28"/>
          <w:lang w:val="en-US"/>
        </w:rPr>
        <w:t xml:space="preserve"> T</w:t>
      </w:r>
      <w:r w:rsidR="00BC46DE">
        <w:rPr>
          <w:sz w:val="28"/>
          <w:lang w:val="en-US"/>
        </w:rPr>
        <w:t xml:space="preserve">hat </w:t>
      </w:r>
      <w:r>
        <w:rPr>
          <w:sz w:val="28"/>
          <w:lang w:val="en-US"/>
        </w:rPr>
        <w:t>anno</w:t>
      </w:r>
      <w:r w:rsidR="00BC46DE">
        <w:rPr>
          <w:sz w:val="28"/>
          <w:lang w:val="en-US"/>
        </w:rPr>
        <w:t>y</w:t>
      </w:r>
      <w:r>
        <w:rPr>
          <w:sz w:val="28"/>
          <w:lang w:val="en-US"/>
        </w:rPr>
        <w:t xml:space="preserve">ing </w:t>
      </w:r>
      <w:proofErr w:type="spellStart"/>
      <w:r>
        <w:rPr>
          <w:sz w:val="28"/>
          <w:lang w:val="en-US"/>
        </w:rPr>
        <w:t>Cait</w:t>
      </w:r>
      <w:proofErr w:type="spellEnd"/>
      <w:r>
        <w:rPr>
          <w:sz w:val="28"/>
          <w:lang w:val="en-US"/>
        </w:rPr>
        <w:t xml:space="preserve"> </w:t>
      </w:r>
      <w:proofErr w:type="spellStart"/>
      <w:r>
        <w:rPr>
          <w:sz w:val="28"/>
          <w:lang w:val="en-US"/>
        </w:rPr>
        <w:t>Sith</w:t>
      </w:r>
      <w:proofErr w:type="spellEnd"/>
      <w:r w:rsidR="000247EC">
        <w:rPr>
          <w:sz w:val="28"/>
          <w:lang w:val="en-US"/>
        </w:rPr>
        <w:t xml:space="preserve">, </w:t>
      </w:r>
      <w:r>
        <w:rPr>
          <w:sz w:val="28"/>
          <w:lang w:val="en-US"/>
        </w:rPr>
        <w:t>I can</w:t>
      </w:r>
      <w:r w:rsidR="000247EC">
        <w:rPr>
          <w:sz w:val="28"/>
          <w:lang w:val="en-US"/>
        </w:rPr>
        <w:t>’t</w:t>
      </w:r>
      <w:r>
        <w:rPr>
          <w:sz w:val="28"/>
          <w:lang w:val="en-US"/>
        </w:rPr>
        <w:t xml:space="preserve"> think about this anymore. I need </w:t>
      </w:r>
      <w:r w:rsidR="000247EC">
        <w:rPr>
          <w:sz w:val="28"/>
          <w:lang w:val="en-US"/>
        </w:rPr>
        <w:t xml:space="preserve">a </w:t>
      </w:r>
      <w:r>
        <w:rPr>
          <w:sz w:val="28"/>
          <w:lang w:val="en-US"/>
        </w:rPr>
        <w:t xml:space="preserve">swim. </w:t>
      </w:r>
    </w:p>
    <w:p w14:paraId="237A3510" w14:textId="632BD9BA" w:rsidR="003C214A" w:rsidRPr="005322B8" w:rsidRDefault="006A790D" w:rsidP="005322B8">
      <w:pPr>
        <w:shd w:val="clear" w:color="auto" w:fill="FDE9D9" w:themeFill="accent6" w:themeFillTint="33"/>
        <w:rPr>
          <w:sz w:val="28"/>
          <w:lang w:val="en-US"/>
        </w:rPr>
      </w:pPr>
      <w:r w:rsidRPr="006A790D">
        <w:rPr>
          <w:b/>
          <w:sz w:val="28"/>
          <w:lang w:val="en-US"/>
        </w:rPr>
        <w:t>Brownie:</w:t>
      </w:r>
      <w:r>
        <w:rPr>
          <w:sz w:val="28"/>
          <w:lang w:val="en-US"/>
        </w:rPr>
        <w:t xml:space="preserve"> Kelpie, wait! </w:t>
      </w:r>
      <w:r w:rsidR="000247EC">
        <w:rPr>
          <w:sz w:val="28"/>
          <w:lang w:val="en-US"/>
        </w:rPr>
        <w:t xml:space="preserve">Oh </w:t>
      </w:r>
      <w:r>
        <w:rPr>
          <w:sz w:val="28"/>
          <w:lang w:val="en-US"/>
        </w:rPr>
        <w:t>he</w:t>
      </w:r>
      <w:r w:rsidR="000247EC">
        <w:rPr>
          <w:sz w:val="28"/>
          <w:lang w:val="en-US"/>
        </w:rPr>
        <w:t>’</w:t>
      </w:r>
      <w:r>
        <w:rPr>
          <w:sz w:val="28"/>
          <w:lang w:val="en-US"/>
        </w:rPr>
        <w:t>s gone. Oh well, maybe</w:t>
      </w:r>
      <w:r w:rsidR="000247EC">
        <w:rPr>
          <w:sz w:val="28"/>
          <w:lang w:val="en-US"/>
        </w:rPr>
        <w:t xml:space="preserve"> the </w:t>
      </w:r>
      <w:r>
        <w:rPr>
          <w:sz w:val="28"/>
          <w:lang w:val="en-US"/>
        </w:rPr>
        <w:t>others will tell us more.</w:t>
      </w:r>
    </w:p>
    <w:p w14:paraId="1C495A39" w14:textId="77777777" w:rsidR="005322B8" w:rsidRDefault="005322B8" w:rsidP="00CE79A3">
      <w:pPr>
        <w:jc w:val="center"/>
        <w:rPr>
          <w:b/>
          <w:sz w:val="32"/>
          <w:lang w:val="en-US"/>
        </w:rPr>
      </w:pPr>
    </w:p>
    <w:p w14:paraId="22527B2F" w14:textId="77777777" w:rsidR="006F7E24" w:rsidRPr="006F7E24" w:rsidRDefault="00F80AAD" w:rsidP="00CE79A3">
      <w:pPr>
        <w:jc w:val="center"/>
        <w:rPr>
          <w:b/>
          <w:sz w:val="32"/>
          <w:lang w:val="en-US"/>
        </w:rPr>
      </w:pPr>
      <w:proofErr w:type="spellStart"/>
      <w:r w:rsidRPr="006F7E24">
        <w:rPr>
          <w:b/>
          <w:sz w:val="32"/>
          <w:lang w:val="en-US"/>
        </w:rPr>
        <w:t>Cait</w:t>
      </w:r>
      <w:proofErr w:type="spellEnd"/>
      <w:r w:rsidRPr="006F7E24">
        <w:rPr>
          <w:b/>
          <w:sz w:val="32"/>
          <w:lang w:val="en-US"/>
        </w:rPr>
        <w:t xml:space="preserve"> </w:t>
      </w:r>
      <w:proofErr w:type="spellStart"/>
      <w:r w:rsidRPr="006F7E24">
        <w:rPr>
          <w:b/>
          <w:sz w:val="32"/>
          <w:lang w:val="en-US"/>
        </w:rPr>
        <w:t>Sith</w:t>
      </w:r>
      <w:proofErr w:type="spellEnd"/>
    </w:p>
    <w:p w14:paraId="514C81C8" w14:textId="244C94A1" w:rsidR="006F7E24" w:rsidRDefault="006F7E24" w:rsidP="005A5E49">
      <w:pPr>
        <w:shd w:val="clear" w:color="auto" w:fill="FDE9D9" w:themeFill="accent6" w:themeFillTint="33"/>
        <w:rPr>
          <w:b/>
          <w:sz w:val="28"/>
          <w:lang w:val="en-US"/>
        </w:rPr>
      </w:pPr>
      <w:r>
        <w:rPr>
          <w:b/>
          <w:sz w:val="28"/>
          <w:lang w:val="en-US"/>
        </w:rPr>
        <w:t xml:space="preserve">Brownie: </w:t>
      </w:r>
      <w:proofErr w:type="spellStart"/>
      <w:r w:rsidRPr="006F7E24">
        <w:rPr>
          <w:sz w:val="28"/>
          <w:lang w:val="en-US"/>
        </w:rPr>
        <w:t>Cait</w:t>
      </w:r>
      <w:proofErr w:type="spellEnd"/>
      <w:r w:rsidRPr="006F7E24">
        <w:rPr>
          <w:sz w:val="28"/>
          <w:lang w:val="en-US"/>
        </w:rPr>
        <w:t xml:space="preserve"> </w:t>
      </w:r>
      <w:proofErr w:type="spellStart"/>
      <w:r w:rsidRPr="006F7E24">
        <w:rPr>
          <w:sz w:val="28"/>
          <w:lang w:val="en-US"/>
        </w:rPr>
        <w:t>Sith</w:t>
      </w:r>
      <w:proofErr w:type="spellEnd"/>
      <w:r w:rsidRPr="006F7E24">
        <w:rPr>
          <w:sz w:val="28"/>
          <w:lang w:val="en-US"/>
        </w:rPr>
        <w:t>? Are you there? Please don’t try to eat me this tim</w:t>
      </w:r>
      <w:r w:rsidR="000247EC">
        <w:rPr>
          <w:sz w:val="28"/>
          <w:lang w:val="en-US"/>
        </w:rPr>
        <w:t>e.</w:t>
      </w:r>
    </w:p>
    <w:p w14:paraId="7F1BA8F9" w14:textId="39370C7B" w:rsidR="006F7E24" w:rsidRPr="006F7E24" w:rsidRDefault="006F7E24" w:rsidP="005A5E49">
      <w:pPr>
        <w:shd w:val="clear" w:color="auto" w:fill="BFBFBF" w:themeFill="background1" w:themeFillShade="BF"/>
        <w:rPr>
          <w:sz w:val="28"/>
          <w:lang w:val="en-US"/>
        </w:rPr>
      </w:pPr>
      <w:proofErr w:type="spellStart"/>
      <w:r>
        <w:rPr>
          <w:b/>
          <w:sz w:val="28"/>
          <w:lang w:val="en-US"/>
        </w:rPr>
        <w:t>Cait</w:t>
      </w:r>
      <w:proofErr w:type="spellEnd"/>
      <w:r>
        <w:rPr>
          <w:b/>
          <w:sz w:val="28"/>
          <w:lang w:val="en-US"/>
        </w:rPr>
        <w:t xml:space="preserve"> </w:t>
      </w:r>
      <w:proofErr w:type="spellStart"/>
      <w:r>
        <w:rPr>
          <w:b/>
          <w:sz w:val="28"/>
          <w:lang w:val="en-US"/>
        </w:rPr>
        <w:t>Sith</w:t>
      </w:r>
      <w:proofErr w:type="spellEnd"/>
      <w:r>
        <w:rPr>
          <w:b/>
          <w:sz w:val="28"/>
          <w:lang w:val="en-US"/>
        </w:rPr>
        <w:t xml:space="preserve">: </w:t>
      </w:r>
      <w:r w:rsidRPr="006F7E24">
        <w:rPr>
          <w:sz w:val="28"/>
          <w:lang w:val="en-US"/>
        </w:rPr>
        <w:t>Oh it</w:t>
      </w:r>
      <w:r w:rsidR="000247EC">
        <w:rPr>
          <w:sz w:val="28"/>
          <w:lang w:val="en-US"/>
        </w:rPr>
        <w:t>’</w:t>
      </w:r>
      <w:r w:rsidRPr="006F7E24">
        <w:rPr>
          <w:sz w:val="28"/>
          <w:lang w:val="en-US"/>
        </w:rPr>
        <w:t>s you, I had my breakfast today, thank you very much. How can I help you</w:t>
      </w:r>
      <w:r w:rsidR="000247EC">
        <w:rPr>
          <w:sz w:val="28"/>
          <w:lang w:val="en-US"/>
        </w:rPr>
        <w:t xml:space="preserve"> </w:t>
      </w:r>
      <w:r w:rsidRPr="006F7E24">
        <w:rPr>
          <w:sz w:val="28"/>
          <w:lang w:val="en-US"/>
        </w:rPr>
        <w:t xml:space="preserve">and these </w:t>
      </w:r>
      <w:proofErr w:type="gramStart"/>
      <w:r w:rsidRPr="006F7E24">
        <w:rPr>
          <w:sz w:val="28"/>
          <w:lang w:val="en-US"/>
        </w:rPr>
        <w:t>humans.</w:t>
      </w:r>
      <w:proofErr w:type="gramEnd"/>
    </w:p>
    <w:p w14:paraId="632E580F" w14:textId="7B498D51" w:rsidR="006F7E24" w:rsidRDefault="006F7E24" w:rsidP="005A5E49">
      <w:pPr>
        <w:shd w:val="clear" w:color="auto" w:fill="FDE9D9" w:themeFill="accent6" w:themeFillTint="33"/>
        <w:rPr>
          <w:sz w:val="28"/>
          <w:lang w:val="en-US"/>
        </w:rPr>
      </w:pPr>
      <w:r>
        <w:rPr>
          <w:b/>
          <w:sz w:val="28"/>
          <w:lang w:val="en-US"/>
        </w:rPr>
        <w:lastRenderedPageBreak/>
        <w:t xml:space="preserve">Brownie: </w:t>
      </w:r>
      <w:r w:rsidRPr="006F7E24">
        <w:rPr>
          <w:sz w:val="28"/>
          <w:lang w:val="en-US"/>
        </w:rPr>
        <w:t>We</w:t>
      </w:r>
      <w:r w:rsidR="000247EC">
        <w:rPr>
          <w:sz w:val="28"/>
          <w:lang w:val="en-US"/>
        </w:rPr>
        <w:t>’r</w:t>
      </w:r>
      <w:r w:rsidRPr="006F7E24">
        <w:rPr>
          <w:sz w:val="28"/>
          <w:lang w:val="en-US"/>
        </w:rPr>
        <w:t xml:space="preserve">e looking for some gold. </w:t>
      </w:r>
      <w:r>
        <w:rPr>
          <w:sz w:val="28"/>
          <w:lang w:val="en-US"/>
        </w:rPr>
        <w:t xml:space="preserve">Magical gold in fact, the one that </w:t>
      </w:r>
      <w:r w:rsidR="00CA1DC7">
        <w:rPr>
          <w:sz w:val="28"/>
          <w:lang w:val="en-US"/>
        </w:rPr>
        <w:t xml:space="preserve">can </w:t>
      </w:r>
      <w:r>
        <w:rPr>
          <w:sz w:val="28"/>
          <w:lang w:val="en-US"/>
        </w:rPr>
        <w:t xml:space="preserve">help us to </w:t>
      </w:r>
      <w:r w:rsidR="00CA1DC7">
        <w:rPr>
          <w:sz w:val="28"/>
          <w:lang w:val="en-US"/>
        </w:rPr>
        <w:t xml:space="preserve">get </w:t>
      </w:r>
      <w:r>
        <w:rPr>
          <w:sz w:val="28"/>
          <w:lang w:val="en-US"/>
        </w:rPr>
        <w:t xml:space="preserve">home. </w:t>
      </w:r>
      <w:r w:rsidRPr="006F7E24">
        <w:rPr>
          <w:sz w:val="28"/>
          <w:lang w:val="en-US"/>
        </w:rPr>
        <w:t>You like crystals and other shiny things. Maybe you will know</w:t>
      </w:r>
      <w:r>
        <w:rPr>
          <w:sz w:val="28"/>
          <w:lang w:val="en-US"/>
        </w:rPr>
        <w:t>.</w:t>
      </w:r>
    </w:p>
    <w:p w14:paraId="03F51E2E" w14:textId="79F86DC0" w:rsidR="006F7E24" w:rsidRDefault="006F7E24" w:rsidP="005A5E49">
      <w:pPr>
        <w:shd w:val="clear" w:color="auto" w:fill="BFBFBF" w:themeFill="background1" w:themeFillShade="BF"/>
        <w:rPr>
          <w:sz w:val="28"/>
          <w:lang w:val="en-US"/>
        </w:rPr>
      </w:pPr>
      <w:proofErr w:type="spellStart"/>
      <w:r w:rsidRPr="005A5E49">
        <w:rPr>
          <w:b/>
          <w:sz w:val="28"/>
          <w:lang w:val="en-US"/>
        </w:rPr>
        <w:t>Cait</w:t>
      </w:r>
      <w:proofErr w:type="spellEnd"/>
      <w:r w:rsidRPr="005A5E49">
        <w:rPr>
          <w:b/>
          <w:sz w:val="28"/>
          <w:lang w:val="en-US"/>
        </w:rPr>
        <w:t xml:space="preserve"> </w:t>
      </w:r>
      <w:proofErr w:type="spellStart"/>
      <w:r w:rsidRPr="005A5E49">
        <w:rPr>
          <w:b/>
          <w:sz w:val="28"/>
          <w:lang w:val="en-US"/>
        </w:rPr>
        <w:t>Sith</w:t>
      </w:r>
      <w:proofErr w:type="spellEnd"/>
      <w:r>
        <w:rPr>
          <w:sz w:val="28"/>
          <w:lang w:val="en-US"/>
        </w:rPr>
        <w:t>: Well, I might know where i</w:t>
      </w:r>
      <w:r w:rsidR="00CA1DC7">
        <w:rPr>
          <w:sz w:val="28"/>
          <w:lang w:val="en-US"/>
        </w:rPr>
        <w:t>t is</w:t>
      </w:r>
      <w:r>
        <w:rPr>
          <w:sz w:val="28"/>
          <w:lang w:val="en-US"/>
        </w:rPr>
        <w:t>. First things first, what would I get in return. I am a busy cat, you know.</w:t>
      </w:r>
    </w:p>
    <w:p w14:paraId="6D937F4F" w14:textId="77777777" w:rsidR="006F7E24" w:rsidRDefault="006F7E24" w:rsidP="005A5E49">
      <w:pPr>
        <w:shd w:val="clear" w:color="auto" w:fill="FDE9D9" w:themeFill="accent6" w:themeFillTint="33"/>
        <w:rPr>
          <w:sz w:val="28"/>
          <w:lang w:val="en-US"/>
        </w:rPr>
      </w:pPr>
      <w:r w:rsidRPr="005A5E49">
        <w:rPr>
          <w:b/>
          <w:sz w:val="28"/>
          <w:lang w:val="en-US"/>
        </w:rPr>
        <w:t>Brownie:</w:t>
      </w:r>
      <w:r>
        <w:rPr>
          <w:sz w:val="28"/>
          <w:lang w:val="en-US"/>
        </w:rPr>
        <w:t xml:space="preserve"> Fine, we will share some gold with you. Just help us please. </w:t>
      </w:r>
    </w:p>
    <w:p w14:paraId="4E87E72B" w14:textId="77777777" w:rsidR="006F7E24" w:rsidRDefault="006F7E24" w:rsidP="005A5E49">
      <w:pPr>
        <w:shd w:val="clear" w:color="auto" w:fill="BFBFBF" w:themeFill="background1" w:themeFillShade="BF"/>
        <w:rPr>
          <w:sz w:val="28"/>
          <w:lang w:val="en-US"/>
        </w:rPr>
      </w:pPr>
      <w:proofErr w:type="spellStart"/>
      <w:r w:rsidRPr="005A5E49">
        <w:rPr>
          <w:b/>
          <w:sz w:val="28"/>
          <w:lang w:val="en-US"/>
        </w:rPr>
        <w:t>Cait</w:t>
      </w:r>
      <w:proofErr w:type="spellEnd"/>
      <w:r w:rsidRPr="005A5E49">
        <w:rPr>
          <w:b/>
          <w:sz w:val="28"/>
          <w:lang w:val="en-US"/>
        </w:rPr>
        <w:t xml:space="preserve"> </w:t>
      </w:r>
      <w:proofErr w:type="spellStart"/>
      <w:r w:rsidRPr="005A5E49">
        <w:rPr>
          <w:b/>
          <w:sz w:val="28"/>
          <w:lang w:val="en-US"/>
        </w:rPr>
        <w:t>Sith</w:t>
      </w:r>
      <w:proofErr w:type="spellEnd"/>
      <w:r>
        <w:rPr>
          <w:sz w:val="28"/>
          <w:lang w:val="en-US"/>
        </w:rPr>
        <w:t xml:space="preserve">: Alright then. The gold is somewhere here. Around Crystal Cave. You just need to look around. It won’t be far away. </w:t>
      </w:r>
    </w:p>
    <w:p w14:paraId="4EBC44FF" w14:textId="79C1FA43" w:rsidR="005A5E49" w:rsidRPr="006F7E24" w:rsidRDefault="005A5E49" w:rsidP="005A5E49">
      <w:pPr>
        <w:shd w:val="clear" w:color="auto" w:fill="FDE9D9" w:themeFill="accent6" w:themeFillTint="33"/>
        <w:rPr>
          <w:sz w:val="28"/>
          <w:lang w:val="en-US"/>
        </w:rPr>
      </w:pPr>
      <w:r w:rsidRPr="005A5E49">
        <w:rPr>
          <w:b/>
          <w:sz w:val="28"/>
          <w:lang w:val="en-US"/>
        </w:rPr>
        <w:t>Brownie:</w:t>
      </w:r>
      <w:r>
        <w:rPr>
          <w:sz w:val="28"/>
          <w:lang w:val="en-US"/>
        </w:rPr>
        <w:t xml:space="preserve"> Thank you so much. Well, you heard him. It should be </w:t>
      </w:r>
      <w:proofErr w:type="gramStart"/>
      <w:r>
        <w:rPr>
          <w:sz w:val="28"/>
          <w:lang w:val="en-US"/>
        </w:rPr>
        <w:t>here..</w:t>
      </w:r>
      <w:proofErr w:type="gramEnd"/>
      <w:r>
        <w:rPr>
          <w:sz w:val="28"/>
          <w:lang w:val="en-US"/>
        </w:rPr>
        <w:t xml:space="preserve"> Come on, help me to find </w:t>
      </w:r>
      <w:proofErr w:type="gramStart"/>
      <w:r>
        <w:rPr>
          <w:sz w:val="28"/>
          <w:lang w:val="en-US"/>
        </w:rPr>
        <w:t>it..</w:t>
      </w:r>
      <w:proofErr w:type="gramEnd"/>
    </w:p>
    <w:p w14:paraId="27AFC574" w14:textId="4516EE03" w:rsidR="009A6DA0" w:rsidRDefault="005322B8" w:rsidP="005322B8">
      <w:pPr>
        <w:jc w:val="center"/>
        <w:rPr>
          <w:b/>
          <w:sz w:val="28"/>
          <w:lang w:val="en-US"/>
        </w:rPr>
      </w:pPr>
      <w:r>
        <w:rPr>
          <w:b/>
          <w:sz w:val="28"/>
          <w:lang w:val="en-US"/>
        </w:rPr>
        <w:t>Twist</w:t>
      </w:r>
    </w:p>
    <w:p w14:paraId="557D433E" w14:textId="2ED56FAE" w:rsidR="002A621D" w:rsidRDefault="0075387A" w:rsidP="002A621D">
      <w:pPr>
        <w:rPr>
          <w:sz w:val="28"/>
          <w:szCs w:val="28"/>
          <w:lang w:val="en-US"/>
        </w:rPr>
      </w:pPr>
      <w:r>
        <w:rPr>
          <w:sz w:val="28"/>
          <w:szCs w:val="28"/>
          <w:lang w:val="en-US"/>
        </w:rPr>
        <w:t xml:space="preserve">Brian: </w:t>
      </w:r>
      <w:r w:rsidR="002A621D" w:rsidRPr="00954C66">
        <w:rPr>
          <w:sz w:val="28"/>
          <w:szCs w:val="28"/>
          <w:lang w:val="en-US"/>
        </w:rPr>
        <w:t xml:space="preserve">Oh </w:t>
      </w:r>
      <w:r w:rsidR="000247EC" w:rsidRPr="00954C66">
        <w:rPr>
          <w:sz w:val="28"/>
          <w:szCs w:val="28"/>
          <w:lang w:val="en-US"/>
        </w:rPr>
        <w:t>H</w:t>
      </w:r>
      <w:r w:rsidR="000247EC">
        <w:rPr>
          <w:sz w:val="28"/>
          <w:szCs w:val="28"/>
          <w:lang w:val="en-US"/>
        </w:rPr>
        <w:t>e</w:t>
      </w:r>
      <w:r w:rsidR="000247EC" w:rsidRPr="00954C66">
        <w:rPr>
          <w:sz w:val="28"/>
          <w:szCs w:val="28"/>
          <w:lang w:val="en-US"/>
        </w:rPr>
        <w:t>llo</w:t>
      </w:r>
      <w:r w:rsidR="002A621D" w:rsidRPr="00954C66">
        <w:rPr>
          <w:sz w:val="28"/>
          <w:szCs w:val="28"/>
          <w:lang w:val="en-US"/>
        </w:rPr>
        <w:t>. Did you think I will just l</w:t>
      </w:r>
      <w:r w:rsidR="002A621D">
        <w:rPr>
          <w:sz w:val="28"/>
          <w:szCs w:val="28"/>
          <w:lang w:val="en-US"/>
        </w:rPr>
        <w:t xml:space="preserve">eave the </w:t>
      </w:r>
      <w:r>
        <w:rPr>
          <w:sz w:val="28"/>
          <w:szCs w:val="28"/>
          <w:lang w:val="en-US"/>
        </w:rPr>
        <w:t>treasure</w:t>
      </w:r>
      <w:r w:rsidR="002A621D">
        <w:rPr>
          <w:sz w:val="28"/>
          <w:szCs w:val="28"/>
          <w:lang w:val="en-US"/>
        </w:rPr>
        <w:t xml:space="preserve"> here? Oh no it’</w:t>
      </w:r>
      <w:r w:rsidR="002A621D" w:rsidRPr="00954C66">
        <w:rPr>
          <w:sz w:val="28"/>
          <w:szCs w:val="28"/>
          <w:lang w:val="en-US"/>
        </w:rPr>
        <w:t>s not that easy!  I was watching you. If you think you are so clever, find it yourself! Alright, I</w:t>
      </w:r>
      <w:r w:rsidR="000247EC">
        <w:rPr>
          <w:sz w:val="28"/>
          <w:szCs w:val="28"/>
          <w:lang w:val="en-US"/>
        </w:rPr>
        <w:t>’</w:t>
      </w:r>
      <w:r w:rsidR="002A621D" w:rsidRPr="00954C66">
        <w:rPr>
          <w:sz w:val="28"/>
          <w:szCs w:val="28"/>
          <w:lang w:val="en-US"/>
        </w:rPr>
        <w:t>ll make it a little bit easier.</w:t>
      </w:r>
      <w:r w:rsidR="002A621D">
        <w:rPr>
          <w:sz w:val="28"/>
          <w:szCs w:val="28"/>
          <w:lang w:val="en-US"/>
        </w:rPr>
        <w:t xml:space="preserve"> </w:t>
      </w:r>
      <w:r>
        <w:rPr>
          <w:sz w:val="28"/>
          <w:szCs w:val="28"/>
          <w:lang w:val="en-US"/>
        </w:rPr>
        <w:t>The g</w:t>
      </w:r>
      <w:r w:rsidR="002A621D">
        <w:rPr>
          <w:sz w:val="28"/>
          <w:szCs w:val="28"/>
          <w:lang w:val="en-US"/>
        </w:rPr>
        <w:t xml:space="preserve">old is hidden </w:t>
      </w:r>
      <w:r w:rsidR="005322B8">
        <w:rPr>
          <w:sz w:val="28"/>
          <w:szCs w:val="28"/>
          <w:lang w:val="en-US"/>
        </w:rPr>
        <w:t xml:space="preserve">in a dark room full of trees, </w:t>
      </w:r>
      <w:r w:rsidR="002A621D">
        <w:rPr>
          <w:sz w:val="28"/>
          <w:szCs w:val="28"/>
          <w:lang w:val="en-US"/>
        </w:rPr>
        <w:t>not far away for the Steadings. Good luck</w:t>
      </w:r>
      <w:r w:rsidR="00F41590">
        <w:rPr>
          <w:sz w:val="28"/>
          <w:szCs w:val="28"/>
          <w:lang w:val="en-US"/>
        </w:rPr>
        <w:t>.</w:t>
      </w:r>
    </w:p>
    <w:p w14:paraId="5BE7ED06" w14:textId="16C04E67" w:rsidR="0075387A" w:rsidRDefault="005322B8" w:rsidP="002A621D">
      <w:pPr>
        <w:rPr>
          <w:sz w:val="28"/>
          <w:szCs w:val="28"/>
          <w:lang w:val="en-US"/>
        </w:rPr>
      </w:pPr>
      <w:r>
        <w:rPr>
          <w:sz w:val="28"/>
          <w:szCs w:val="28"/>
          <w:lang w:val="en-US"/>
        </w:rPr>
        <w:t xml:space="preserve">Brownie: At least we know </w:t>
      </w:r>
      <w:r w:rsidR="0075387A">
        <w:rPr>
          <w:sz w:val="28"/>
          <w:szCs w:val="28"/>
          <w:lang w:val="en-US"/>
        </w:rPr>
        <w:t xml:space="preserve">where to look </w:t>
      </w:r>
      <w:proofErr w:type="spellStart"/>
      <w:proofErr w:type="gramStart"/>
      <w:r w:rsidR="0075387A">
        <w:rPr>
          <w:sz w:val="28"/>
          <w:szCs w:val="28"/>
          <w:lang w:val="en-US"/>
        </w:rPr>
        <w:t>for</w:t>
      </w:r>
      <w:r w:rsidR="00F41590">
        <w:rPr>
          <w:sz w:val="28"/>
          <w:szCs w:val="28"/>
          <w:lang w:val="en-US"/>
        </w:rPr>
        <w:t>it</w:t>
      </w:r>
      <w:proofErr w:type="spellEnd"/>
      <w:r w:rsidR="00F41590">
        <w:rPr>
          <w:sz w:val="28"/>
          <w:szCs w:val="28"/>
          <w:lang w:val="en-US"/>
        </w:rPr>
        <w:t xml:space="preserve"> </w:t>
      </w:r>
      <w:r w:rsidR="0075387A">
        <w:rPr>
          <w:sz w:val="28"/>
          <w:szCs w:val="28"/>
          <w:lang w:val="en-US"/>
        </w:rPr>
        <w:t>.We</w:t>
      </w:r>
      <w:r w:rsidR="00F41590">
        <w:rPr>
          <w:sz w:val="28"/>
          <w:szCs w:val="28"/>
          <w:lang w:val="en-US"/>
        </w:rPr>
        <w:t>’</w:t>
      </w:r>
      <w:r w:rsidR="0075387A">
        <w:rPr>
          <w:sz w:val="28"/>
          <w:szCs w:val="28"/>
          <w:lang w:val="en-US"/>
        </w:rPr>
        <w:t>ll</w:t>
      </w:r>
      <w:proofErr w:type="gramEnd"/>
      <w:r w:rsidR="0075387A">
        <w:rPr>
          <w:sz w:val="28"/>
          <w:szCs w:val="28"/>
          <w:lang w:val="en-US"/>
        </w:rPr>
        <w:t xml:space="preserve"> find it</w:t>
      </w:r>
      <w:r w:rsidR="00F41590">
        <w:rPr>
          <w:sz w:val="28"/>
          <w:szCs w:val="28"/>
          <w:lang w:val="en-US"/>
        </w:rPr>
        <w:t xml:space="preserve">, </w:t>
      </w:r>
      <w:r w:rsidR="0075387A">
        <w:rPr>
          <w:sz w:val="28"/>
          <w:szCs w:val="28"/>
          <w:lang w:val="en-US"/>
        </w:rPr>
        <w:t xml:space="preserve"> Let’s go! </w:t>
      </w:r>
    </w:p>
    <w:p w14:paraId="5D341536" w14:textId="77777777" w:rsidR="0075387A" w:rsidRPr="00954C66" w:rsidRDefault="0075387A" w:rsidP="002A621D">
      <w:pPr>
        <w:rPr>
          <w:sz w:val="28"/>
          <w:szCs w:val="28"/>
          <w:lang w:val="en-US"/>
        </w:rPr>
      </w:pPr>
    </w:p>
    <w:p w14:paraId="4189749F" w14:textId="21AADE58" w:rsidR="00816915" w:rsidRPr="00816915" w:rsidRDefault="00816915" w:rsidP="00F80AAD">
      <w:pPr>
        <w:rPr>
          <w:sz w:val="28"/>
          <w:lang w:val="en-US"/>
        </w:rPr>
      </w:pPr>
    </w:p>
    <w:sectPr w:rsidR="00816915" w:rsidRPr="00816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8691B"/>
    <w:multiLevelType w:val="hybridMultilevel"/>
    <w:tmpl w:val="D8F83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D00320"/>
    <w:multiLevelType w:val="hybridMultilevel"/>
    <w:tmpl w:val="1F78A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F65DF9"/>
    <w:multiLevelType w:val="hybridMultilevel"/>
    <w:tmpl w:val="B366E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A559EA"/>
    <w:multiLevelType w:val="hybridMultilevel"/>
    <w:tmpl w:val="7C2E7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gnieszka Banach">
    <w15:presenceInfo w15:providerId="Windows Live" w15:userId="6e67d4f706f668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D5F"/>
    <w:rsid w:val="000247EC"/>
    <w:rsid w:val="00051493"/>
    <w:rsid w:val="000A34BD"/>
    <w:rsid w:val="000C29BD"/>
    <w:rsid w:val="0012758A"/>
    <w:rsid w:val="001C1D14"/>
    <w:rsid w:val="001C24C6"/>
    <w:rsid w:val="001E0F4C"/>
    <w:rsid w:val="00264951"/>
    <w:rsid w:val="002A621D"/>
    <w:rsid w:val="002E77CF"/>
    <w:rsid w:val="002F64CD"/>
    <w:rsid w:val="00301ABB"/>
    <w:rsid w:val="003404A6"/>
    <w:rsid w:val="00380D5F"/>
    <w:rsid w:val="003C214A"/>
    <w:rsid w:val="003D5D16"/>
    <w:rsid w:val="003E222C"/>
    <w:rsid w:val="003F0977"/>
    <w:rsid w:val="00404DFF"/>
    <w:rsid w:val="00452785"/>
    <w:rsid w:val="0045629E"/>
    <w:rsid w:val="0047426F"/>
    <w:rsid w:val="004854D1"/>
    <w:rsid w:val="0048716F"/>
    <w:rsid w:val="004B7260"/>
    <w:rsid w:val="004C21D2"/>
    <w:rsid w:val="0050422E"/>
    <w:rsid w:val="00504DF6"/>
    <w:rsid w:val="0050579A"/>
    <w:rsid w:val="005322B8"/>
    <w:rsid w:val="00533A19"/>
    <w:rsid w:val="005A5E49"/>
    <w:rsid w:val="005B6507"/>
    <w:rsid w:val="005E59FE"/>
    <w:rsid w:val="005F2F1B"/>
    <w:rsid w:val="006168EC"/>
    <w:rsid w:val="00634817"/>
    <w:rsid w:val="006A36DF"/>
    <w:rsid w:val="006A790D"/>
    <w:rsid w:val="006C5FC1"/>
    <w:rsid w:val="006F52FB"/>
    <w:rsid w:val="006F56E3"/>
    <w:rsid w:val="006F7E24"/>
    <w:rsid w:val="007078A8"/>
    <w:rsid w:val="00726A81"/>
    <w:rsid w:val="0074188A"/>
    <w:rsid w:val="00745ABB"/>
    <w:rsid w:val="0075387A"/>
    <w:rsid w:val="00786FDA"/>
    <w:rsid w:val="007C0BC5"/>
    <w:rsid w:val="00816915"/>
    <w:rsid w:val="00824B7A"/>
    <w:rsid w:val="0089382D"/>
    <w:rsid w:val="008C1B24"/>
    <w:rsid w:val="008D7E26"/>
    <w:rsid w:val="00904B59"/>
    <w:rsid w:val="00916D38"/>
    <w:rsid w:val="00954C66"/>
    <w:rsid w:val="00955864"/>
    <w:rsid w:val="009607B6"/>
    <w:rsid w:val="00962AA6"/>
    <w:rsid w:val="00976A97"/>
    <w:rsid w:val="009800C0"/>
    <w:rsid w:val="00983EAD"/>
    <w:rsid w:val="009A4981"/>
    <w:rsid w:val="009A6DA0"/>
    <w:rsid w:val="009B27A3"/>
    <w:rsid w:val="009C1D00"/>
    <w:rsid w:val="009E2A13"/>
    <w:rsid w:val="009E3520"/>
    <w:rsid w:val="00A51983"/>
    <w:rsid w:val="00AB2D41"/>
    <w:rsid w:val="00AB7B60"/>
    <w:rsid w:val="00AB7DAD"/>
    <w:rsid w:val="00B05175"/>
    <w:rsid w:val="00B330A7"/>
    <w:rsid w:val="00B43662"/>
    <w:rsid w:val="00B662EB"/>
    <w:rsid w:val="00B75650"/>
    <w:rsid w:val="00B87192"/>
    <w:rsid w:val="00BC46DE"/>
    <w:rsid w:val="00BE5BAA"/>
    <w:rsid w:val="00C062CE"/>
    <w:rsid w:val="00C5786E"/>
    <w:rsid w:val="00C850C3"/>
    <w:rsid w:val="00C93E91"/>
    <w:rsid w:val="00CA1DC7"/>
    <w:rsid w:val="00CD1CBE"/>
    <w:rsid w:val="00CD4DBC"/>
    <w:rsid w:val="00CE79A3"/>
    <w:rsid w:val="00D04CA3"/>
    <w:rsid w:val="00D056E7"/>
    <w:rsid w:val="00D11E4F"/>
    <w:rsid w:val="00D1216D"/>
    <w:rsid w:val="00D4064E"/>
    <w:rsid w:val="00D7106C"/>
    <w:rsid w:val="00D87EC4"/>
    <w:rsid w:val="00DA4F07"/>
    <w:rsid w:val="00DC50A7"/>
    <w:rsid w:val="00ED5F7C"/>
    <w:rsid w:val="00ED70DC"/>
    <w:rsid w:val="00EF6305"/>
    <w:rsid w:val="00F41590"/>
    <w:rsid w:val="00F4177D"/>
    <w:rsid w:val="00F41855"/>
    <w:rsid w:val="00F5580E"/>
    <w:rsid w:val="00F80AAD"/>
    <w:rsid w:val="00F84CF1"/>
    <w:rsid w:val="00FA4652"/>
    <w:rsid w:val="00FA567C"/>
    <w:rsid w:val="00FC436E"/>
    <w:rsid w:val="00FE537D"/>
    <w:rsid w:val="00FE63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1F1D"/>
  <w15:chartTrackingRefBased/>
  <w15:docId w15:val="{B983F671-90D3-4BC5-B9E2-F39D3080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24B7A"/>
  </w:style>
  <w:style w:type="paragraph" w:styleId="Heading1">
    <w:name w:val="heading 1"/>
    <w:basedOn w:val="Normal"/>
    <w:next w:val="Normal"/>
    <w:link w:val="Heading1Char"/>
    <w:uiPriority w:val="9"/>
    <w:qFormat/>
    <w:rsid w:val="00824B7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4B7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24B7A"/>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824B7A"/>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824B7A"/>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824B7A"/>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824B7A"/>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824B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4B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652"/>
    <w:pPr>
      <w:ind w:left="720"/>
      <w:contextualSpacing/>
    </w:pPr>
  </w:style>
  <w:style w:type="character" w:customStyle="1" w:styleId="Heading1Char">
    <w:name w:val="Heading 1 Char"/>
    <w:basedOn w:val="DefaultParagraphFont"/>
    <w:link w:val="Heading1"/>
    <w:uiPriority w:val="9"/>
    <w:rsid w:val="00824B7A"/>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824B7A"/>
    <w:rPr>
      <w:caps/>
      <w:spacing w:val="15"/>
      <w:shd w:val="clear" w:color="auto" w:fill="DBE5F1" w:themeFill="accent1" w:themeFillTint="33"/>
    </w:rPr>
  </w:style>
  <w:style w:type="character" w:customStyle="1" w:styleId="Heading3Char">
    <w:name w:val="Heading 3 Char"/>
    <w:basedOn w:val="DefaultParagraphFont"/>
    <w:link w:val="Heading3"/>
    <w:uiPriority w:val="9"/>
    <w:rsid w:val="00824B7A"/>
    <w:rPr>
      <w:caps/>
      <w:color w:val="243F60" w:themeColor="accent1" w:themeShade="7F"/>
      <w:spacing w:val="15"/>
    </w:rPr>
  </w:style>
  <w:style w:type="character" w:customStyle="1" w:styleId="Heading4Char">
    <w:name w:val="Heading 4 Char"/>
    <w:basedOn w:val="DefaultParagraphFont"/>
    <w:link w:val="Heading4"/>
    <w:uiPriority w:val="9"/>
    <w:semiHidden/>
    <w:rsid w:val="00824B7A"/>
    <w:rPr>
      <w:caps/>
      <w:color w:val="365F91" w:themeColor="accent1" w:themeShade="BF"/>
      <w:spacing w:val="10"/>
    </w:rPr>
  </w:style>
  <w:style w:type="character" w:customStyle="1" w:styleId="Heading5Char">
    <w:name w:val="Heading 5 Char"/>
    <w:basedOn w:val="DefaultParagraphFont"/>
    <w:link w:val="Heading5"/>
    <w:uiPriority w:val="9"/>
    <w:semiHidden/>
    <w:rsid w:val="00824B7A"/>
    <w:rPr>
      <w:caps/>
      <w:color w:val="365F91" w:themeColor="accent1" w:themeShade="BF"/>
      <w:spacing w:val="10"/>
    </w:rPr>
  </w:style>
  <w:style w:type="character" w:customStyle="1" w:styleId="Heading6Char">
    <w:name w:val="Heading 6 Char"/>
    <w:basedOn w:val="DefaultParagraphFont"/>
    <w:link w:val="Heading6"/>
    <w:uiPriority w:val="9"/>
    <w:semiHidden/>
    <w:rsid w:val="00824B7A"/>
    <w:rPr>
      <w:caps/>
      <w:color w:val="365F91" w:themeColor="accent1" w:themeShade="BF"/>
      <w:spacing w:val="10"/>
    </w:rPr>
  </w:style>
  <w:style w:type="character" w:customStyle="1" w:styleId="Heading7Char">
    <w:name w:val="Heading 7 Char"/>
    <w:basedOn w:val="DefaultParagraphFont"/>
    <w:link w:val="Heading7"/>
    <w:uiPriority w:val="9"/>
    <w:semiHidden/>
    <w:rsid w:val="00824B7A"/>
    <w:rPr>
      <w:caps/>
      <w:color w:val="365F91" w:themeColor="accent1" w:themeShade="BF"/>
      <w:spacing w:val="10"/>
    </w:rPr>
  </w:style>
  <w:style w:type="character" w:customStyle="1" w:styleId="Heading8Char">
    <w:name w:val="Heading 8 Char"/>
    <w:basedOn w:val="DefaultParagraphFont"/>
    <w:link w:val="Heading8"/>
    <w:uiPriority w:val="9"/>
    <w:semiHidden/>
    <w:rsid w:val="00824B7A"/>
    <w:rPr>
      <w:caps/>
      <w:spacing w:val="10"/>
      <w:sz w:val="18"/>
      <w:szCs w:val="18"/>
    </w:rPr>
  </w:style>
  <w:style w:type="character" w:customStyle="1" w:styleId="Heading9Char">
    <w:name w:val="Heading 9 Char"/>
    <w:basedOn w:val="DefaultParagraphFont"/>
    <w:link w:val="Heading9"/>
    <w:uiPriority w:val="9"/>
    <w:semiHidden/>
    <w:rsid w:val="00824B7A"/>
    <w:rPr>
      <w:i/>
      <w:iCs/>
      <w:caps/>
      <w:spacing w:val="10"/>
      <w:sz w:val="18"/>
      <w:szCs w:val="18"/>
    </w:rPr>
  </w:style>
  <w:style w:type="paragraph" w:styleId="Caption">
    <w:name w:val="caption"/>
    <w:basedOn w:val="Normal"/>
    <w:next w:val="Normal"/>
    <w:uiPriority w:val="35"/>
    <w:semiHidden/>
    <w:unhideWhenUsed/>
    <w:qFormat/>
    <w:rsid w:val="00824B7A"/>
    <w:rPr>
      <w:b/>
      <w:bCs/>
      <w:color w:val="365F91" w:themeColor="accent1" w:themeShade="BF"/>
      <w:sz w:val="16"/>
      <w:szCs w:val="16"/>
    </w:rPr>
  </w:style>
  <w:style w:type="paragraph" w:styleId="Title">
    <w:name w:val="Title"/>
    <w:basedOn w:val="Normal"/>
    <w:next w:val="Normal"/>
    <w:link w:val="TitleChar"/>
    <w:uiPriority w:val="10"/>
    <w:qFormat/>
    <w:rsid w:val="00824B7A"/>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824B7A"/>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824B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24B7A"/>
    <w:rPr>
      <w:caps/>
      <w:color w:val="595959" w:themeColor="text1" w:themeTint="A6"/>
      <w:spacing w:val="10"/>
      <w:sz w:val="21"/>
      <w:szCs w:val="21"/>
    </w:rPr>
  </w:style>
  <w:style w:type="character" w:styleId="Strong">
    <w:name w:val="Strong"/>
    <w:uiPriority w:val="22"/>
    <w:qFormat/>
    <w:rsid w:val="00824B7A"/>
    <w:rPr>
      <w:b/>
      <w:bCs/>
    </w:rPr>
  </w:style>
  <w:style w:type="character" w:styleId="Emphasis">
    <w:name w:val="Emphasis"/>
    <w:uiPriority w:val="20"/>
    <w:qFormat/>
    <w:rsid w:val="00824B7A"/>
    <w:rPr>
      <w:caps/>
      <w:color w:val="243F60" w:themeColor="accent1" w:themeShade="7F"/>
      <w:spacing w:val="5"/>
    </w:rPr>
  </w:style>
  <w:style w:type="paragraph" w:styleId="NoSpacing">
    <w:name w:val="No Spacing"/>
    <w:uiPriority w:val="1"/>
    <w:qFormat/>
    <w:rsid w:val="00824B7A"/>
    <w:pPr>
      <w:spacing w:after="0" w:line="240" w:lineRule="auto"/>
    </w:pPr>
  </w:style>
  <w:style w:type="paragraph" w:styleId="Quote">
    <w:name w:val="Quote"/>
    <w:basedOn w:val="Normal"/>
    <w:next w:val="Normal"/>
    <w:link w:val="QuoteChar"/>
    <w:uiPriority w:val="29"/>
    <w:qFormat/>
    <w:rsid w:val="00824B7A"/>
    <w:rPr>
      <w:i/>
      <w:iCs/>
      <w:sz w:val="24"/>
      <w:szCs w:val="24"/>
    </w:rPr>
  </w:style>
  <w:style w:type="character" w:customStyle="1" w:styleId="QuoteChar">
    <w:name w:val="Quote Char"/>
    <w:basedOn w:val="DefaultParagraphFont"/>
    <w:link w:val="Quote"/>
    <w:uiPriority w:val="29"/>
    <w:rsid w:val="00824B7A"/>
    <w:rPr>
      <w:i/>
      <w:iCs/>
      <w:sz w:val="24"/>
      <w:szCs w:val="24"/>
    </w:rPr>
  </w:style>
  <w:style w:type="paragraph" w:styleId="IntenseQuote">
    <w:name w:val="Intense Quote"/>
    <w:basedOn w:val="Normal"/>
    <w:next w:val="Normal"/>
    <w:link w:val="IntenseQuoteChar"/>
    <w:uiPriority w:val="30"/>
    <w:qFormat/>
    <w:rsid w:val="00824B7A"/>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824B7A"/>
    <w:rPr>
      <w:color w:val="4F81BD" w:themeColor="accent1"/>
      <w:sz w:val="24"/>
      <w:szCs w:val="24"/>
    </w:rPr>
  </w:style>
  <w:style w:type="character" w:styleId="SubtleEmphasis">
    <w:name w:val="Subtle Emphasis"/>
    <w:uiPriority w:val="19"/>
    <w:qFormat/>
    <w:rsid w:val="00824B7A"/>
    <w:rPr>
      <w:i/>
      <w:iCs/>
      <w:color w:val="243F60" w:themeColor="accent1" w:themeShade="7F"/>
    </w:rPr>
  </w:style>
  <w:style w:type="character" w:styleId="IntenseEmphasis">
    <w:name w:val="Intense Emphasis"/>
    <w:uiPriority w:val="21"/>
    <w:qFormat/>
    <w:rsid w:val="00824B7A"/>
    <w:rPr>
      <w:b/>
      <w:bCs/>
      <w:caps/>
      <w:color w:val="243F60" w:themeColor="accent1" w:themeShade="7F"/>
      <w:spacing w:val="10"/>
    </w:rPr>
  </w:style>
  <w:style w:type="character" w:styleId="SubtleReference">
    <w:name w:val="Subtle Reference"/>
    <w:uiPriority w:val="31"/>
    <w:qFormat/>
    <w:rsid w:val="00824B7A"/>
    <w:rPr>
      <w:b/>
      <w:bCs/>
      <w:color w:val="4F81BD" w:themeColor="accent1"/>
    </w:rPr>
  </w:style>
  <w:style w:type="character" w:styleId="IntenseReference">
    <w:name w:val="Intense Reference"/>
    <w:uiPriority w:val="32"/>
    <w:qFormat/>
    <w:rsid w:val="00824B7A"/>
    <w:rPr>
      <w:b/>
      <w:bCs/>
      <w:i/>
      <w:iCs/>
      <w:caps/>
      <w:color w:val="4F81BD" w:themeColor="accent1"/>
    </w:rPr>
  </w:style>
  <w:style w:type="character" w:styleId="BookTitle">
    <w:name w:val="Book Title"/>
    <w:uiPriority w:val="33"/>
    <w:qFormat/>
    <w:rsid w:val="00824B7A"/>
    <w:rPr>
      <w:b/>
      <w:bCs/>
      <w:i/>
      <w:iCs/>
      <w:spacing w:val="0"/>
    </w:rPr>
  </w:style>
  <w:style w:type="paragraph" w:styleId="TOCHeading">
    <w:name w:val="TOC Heading"/>
    <w:basedOn w:val="Heading1"/>
    <w:next w:val="Normal"/>
    <w:uiPriority w:val="39"/>
    <w:semiHidden/>
    <w:unhideWhenUsed/>
    <w:qFormat/>
    <w:rsid w:val="00824B7A"/>
    <w:pPr>
      <w:outlineLvl w:val="9"/>
    </w:pPr>
  </w:style>
  <w:style w:type="paragraph" w:styleId="DocumentMap">
    <w:name w:val="Document Map"/>
    <w:basedOn w:val="Normal"/>
    <w:link w:val="DocumentMapChar"/>
    <w:uiPriority w:val="99"/>
    <w:semiHidden/>
    <w:unhideWhenUsed/>
    <w:rsid w:val="000C29BD"/>
    <w:pPr>
      <w:spacing w:before="0"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C29BD"/>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C29BD"/>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29B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C46DE"/>
    <w:rPr>
      <w:sz w:val="18"/>
      <w:szCs w:val="18"/>
    </w:rPr>
  </w:style>
  <w:style w:type="paragraph" w:styleId="CommentText">
    <w:name w:val="annotation text"/>
    <w:basedOn w:val="Normal"/>
    <w:link w:val="CommentTextChar"/>
    <w:uiPriority w:val="99"/>
    <w:semiHidden/>
    <w:unhideWhenUsed/>
    <w:rsid w:val="00BC46DE"/>
    <w:pPr>
      <w:spacing w:line="240" w:lineRule="auto"/>
    </w:pPr>
    <w:rPr>
      <w:sz w:val="24"/>
      <w:szCs w:val="24"/>
    </w:rPr>
  </w:style>
  <w:style w:type="character" w:customStyle="1" w:styleId="CommentTextChar">
    <w:name w:val="Comment Text Char"/>
    <w:basedOn w:val="DefaultParagraphFont"/>
    <w:link w:val="CommentText"/>
    <w:uiPriority w:val="99"/>
    <w:semiHidden/>
    <w:rsid w:val="00BC46DE"/>
    <w:rPr>
      <w:sz w:val="24"/>
      <w:szCs w:val="24"/>
    </w:rPr>
  </w:style>
  <w:style w:type="paragraph" w:styleId="CommentSubject">
    <w:name w:val="annotation subject"/>
    <w:basedOn w:val="CommentText"/>
    <w:next w:val="CommentText"/>
    <w:link w:val="CommentSubjectChar"/>
    <w:uiPriority w:val="99"/>
    <w:semiHidden/>
    <w:unhideWhenUsed/>
    <w:rsid w:val="00BC46DE"/>
    <w:rPr>
      <w:b/>
      <w:bCs/>
      <w:sz w:val="20"/>
      <w:szCs w:val="20"/>
    </w:rPr>
  </w:style>
  <w:style w:type="character" w:customStyle="1" w:styleId="CommentSubjectChar">
    <w:name w:val="Comment Subject Char"/>
    <w:basedOn w:val="CommentTextChar"/>
    <w:link w:val="CommentSubject"/>
    <w:uiPriority w:val="99"/>
    <w:semiHidden/>
    <w:rsid w:val="00BC46DE"/>
    <w:rPr>
      <w:b/>
      <w:bCs/>
      <w:sz w:val="24"/>
      <w:szCs w:val="24"/>
    </w:rPr>
  </w:style>
  <w:style w:type="character" w:styleId="Hyperlink">
    <w:name w:val="Hyperlink"/>
    <w:basedOn w:val="DefaultParagraphFont"/>
    <w:uiPriority w:val="99"/>
    <w:unhideWhenUsed/>
    <w:rsid w:val="00CA1D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D26ED9B-8D44-4734-AB56-4068C6F4B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Banach</dc:creator>
  <cp:keywords/>
  <dc:description/>
  <cp:lastModifiedBy>Agnieszka Banach</cp:lastModifiedBy>
  <cp:revision>2</cp:revision>
  <dcterms:created xsi:type="dcterms:W3CDTF">2016-11-03T00:15:00Z</dcterms:created>
  <dcterms:modified xsi:type="dcterms:W3CDTF">2016-11-03T00:15:00Z</dcterms:modified>
</cp:coreProperties>
</file>